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352C2" w14:textId="493CBE37" w:rsidR="00022D59" w:rsidRPr="00455E75" w:rsidRDefault="007E356C" w:rsidP="00490642">
      <w:pPr>
        <w:pStyle w:val="Header"/>
        <w:spacing w:line="480" w:lineRule="auto"/>
        <w:rPr>
          <w:rFonts w:ascii="Times New Roman" w:hAnsi="Times New Roman" w:cs="Times New Roman"/>
          <w:b/>
          <w:bCs/>
          <w:sz w:val="24"/>
          <w:szCs w:val="24"/>
        </w:rPr>
      </w:pPr>
      <w:bookmarkStart w:id="0" w:name="_top"/>
      <w:bookmarkEnd w:id="0"/>
      <w:r w:rsidRPr="00455E75">
        <w:rPr>
          <w:rFonts w:ascii="Times New Roman" w:hAnsi="Times New Roman" w:cs="Times New Roman"/>
          <w:b/>
          <w:bCs/>
          <w:sz w:val="24"/>
          <w:szCs w:val="24"/>
        </w:rPr>
        <w:t xml:space="preserve">French Silver </w:t>
      </w:r>
    </w:p>
    <w:p w14:paraId="16F90DAE" w14:textId="6B8E90B1" w:rsidR="00455E75" w:rsidRDefault="00455E75" w:rsidP="00490642">
      <w:pPr>
        <w:pStyle w:val="Header"/>
        <w:spacing w:line="480" w:lineRule="auto"/>
        <w:rPr>
          <w:rFonts w:ascii="Times New Roman" w:hAnsi="Times New Roman" w:cs="Times New Roman"/>
          <w:sz w:val="24"/>
          <w:szCs w:val="24"/>
        </w:rPr>
      </w:pPr>
    </w:p>
    <w:p w14:paraId="39FCB3B9" w14:textId="77777777" w:rsidR="00473FB4" w:rsidRDefault="00455E75" w:rsidP="00455E75">
      <w:pPr>
        <w:pStyle w:val="Header"/>
        <w:spacing w:line="480" w:lineRule="auto"/>
        <w:rPr>
          <w:rFonts w:ascii="Times New Roman" w:hAnsi="Times New Roman" w:cs="Times New Roman"/>
          <w:sz w:val="24"/>
          <w:szCs w:val="24"/>
        </w:rPr>
      </w:pPr>
      <w:r>
        <w:rPr>
          <w:rFonts w:ascii="Times New Roman" w:hAnsi="Times New Roman" w:cs="Times New Roman"/>
          <w:sz w:val="24"/>
          <w:szCs w:val="24"/>
        </w:rPr>
        <w:t xml:space="preserve">title: </w:t>
      </w:r>
      <w:r w:rsidRPr="008869E9">
        <w:rPr>
          <w:rFonts w:ascii="Times New Roman" w:hAnsi="Times New Roman" w:cs="Times New Roman"/>
          <w:sz w:val="24"/>
          <w:szCs w:val="24"/>
        </w:rPr>
        <w:t>Notes to Reader</w:t>
      </w:r>
      <w:r>
        <w:rPr>
          <w:rFonts w:ascii="Times New Roman" w:hAnsi="Times New Roman" w:cs="Times New Roman"/>
          <w:sz w:val="24"/>
          <w:szCs w:val="24"/>
        </w:rPr>
        <w:t xml:space="preserve"> II</w:t>
      </w:r>
    </w:p>
    <w:p w14:paraId="79BBA350" w14:textId="507A20BB" w:rsidR="00455E75" w:rsidRPr="00D62404" w:rsidRDefault="00473FB4" w:rsidP="00455E75">
      <w:pPr>
        <w:pStyle w:val="Header"/>
        <w:spacing w:line="480" w:lineRule="auto"/>
        <w:rPr>
          <w:rFonts w:ascii="Times New Roman" w:hAnsi="Times New Roman" w:cs="Times New Roman"/>
          <w:sz w:val="24"/>
          <w:szCs w:val="24"/>
        </w:rPr>
      </w:pPr>
      <w:r>
        <w:rPr>
          <w:rFonts w:ascii="Times New Roman" w:hAnsi="Times New Roman" w:cs="Times New Roman"/>
          <w:sz w:val="24"/>
          <w:szCs w:val="24"/>
        </w:rPr>
        <w:t xml:space="preserve">subtitle: </w:t>
      </w:r>
      <w:r w:rsidR="00455E75">
        <w:rPr>
          <w:rFonts w:ascii="Times New Roman" w:hAnsi="Times New Roman" w:cs="Times New Roman"/>
          <w:sz w:val="24"/>
          <w:szCs w:val="24"/>
        </w:rPr>
        <w:t xml:space="preserve">Historic </w:t>
      </w:r>
      <w:r w:rsidR="00455E75" w:rsidRPr="008869E9">
        <w:rPr>
          <w:rFonts w:ascii="Times New Roman" w:hAnsi="Times New Roman" w:cs="Times New Roman"/>
          <w:sz w:val="24"/>
          <w:szCs w:val="24"/>
        </w:rPr>
        <w:t>Units of Measure</w:t>
      </w:r>
      <w:r w:rsidR="00455E75">
        <w:rPr>
          <w:rFonts w:ascii="Times New Roman" w:hAnsi="Times New Roman" w:cs="Times New Roman"/>
          <w:sz w:val="24"/>
          <w:szCs w:val="24"/>
        </w:rPr>
        <w:t xml:space="preserve"> and C</w:t>
      </w:r>
      <w:r w:rsidR="00455E75" w:rsidRPr="00853E3D">
        <w:rPr>
          <w:rFonts w:ascii="Times New Roman" w:hAnsi="Times New Roman" w:cs="Times New Roman"/>
          <w:sz w:val="24"/>
          <w:szCs w:val="24"/>
        </w:rPr>
        <w:t>urrency</w:t>
      </w:r>
    </w:p>
    <w:p w14:paraId="2E7537F0" w14:textId="77777777" w:rsidR="00455E75" w:rsidRDefault="00455E75" w:rsidP="00455E75">
      <w:pPr>
        <w:pStyle w:val="Header"/>
        <w:spacing w:line="480" w:lineRule="auto"/>
        <w:rPr>
          <w:rFonts w:ascii="Times New Roman" w:hAnsi="Times New Roman" w:cs="Times New Roman"/>
          <w:sz w:val="24"/>
          <w:szCs w:val="24"/>
        </w:rPr>
      </w:pPr>
      <w:r>
        <w:rPr>
          <w:rFonts w:ascii="Times New Roman" w:hAnsi="Times New Roman" w:cs="Times New Roman"/>
          <w:sz w:val="24"/>
          <w:szCs w:val="24"/>
        </w:rPr>
        <w:t xml:space="preserve">contributor: </w:t>
      </w:r>
    </w:p>
    <w:p w14:paraId="61EFC009" w14:textId="77777777" w:rsidR="00455E75" w:rsidRDefault="00455E75" w:rsidP="00455E75">
      <w:pPr>
        <w:pStyle w:val="Header"/>
        <w:numPr>
          <w:ilvl w:val="0"/>
          <w:numId w:val="5"/>
        </w:numPr>
        <w:tabs>
          <w:tab w:val="clear" w:pos="4680"/>
          <w:tab w:val="clear" w:pos="9360"/>
        </w:tabs>
        <w:spacing w:line="480" w:lineRule="auto"/>
        <w:rPr>
          <w:rFonts w:ascii="Times New Roman" w:hAnsi="Times New Roman" w:cs="Times New Roman"/>
          <w:sz w:val="24"/>
          <w:szCs w:val="24"/>
        </w:rPr>
      </w:pPr>
      <w:proofErr w:type="spellStart"/>
      <w:r>
        <w:rPr>
          <w:rFonts w:ascii="Times New Roman" w:hAnsi="Times New Roman" w:cs="Times New Roman"/>
          <w:sz w:val="24"/>
          <w:szCs w:val="24"/>
        </w:rPr>
        <w:t>first_name</w:t>
      </w:r>
      <w:proofErr w:type="spellEnd"/>
      <w:r>
        <w:rPr>
          <w:rFonts w:ascii="Times New Roman" w:hAnsi="Times New Roman" w:cs="Times New Roman"/>
          <w:sz w:val="24"/>
          <w:szCs w:val="24"/>
        </w:rPr>
        <w:t xml:space="preserve">: </w:t>
      </w:r>
      <w:r w:rsidRPr="00D62404">
        <w:rPr>
          <w:rFonts w:ascii="Times New Roman" w:hAnsi="Times New Roman" w:cs="Times New Roman"/>
          <w:sz w:val="24"/>
          <w:szCs w:val="24"/>
        </w:rPr>
        <w:t xml:space="preserve">Charissa </w:t>
      </w:r>
    </w:p>
    <w:p w14:paraId="45A70EE8" w14:textId="77777777" w:rsidR="00455E75" w:rsidRDefault="00455E75" w:rsidP="00455E75">
      <w:pPr>
        <w:pStyle w:val="Header"/>
        <w:tabs>
          <w:tab w:val="clear" w:pos="4680"/>
          <w:tab w:val="clear" w:pos="9360"/>
        </w:tabs>
        <w:spacing w:line="480" w:lineRule="auto"/>
        <w:ind w:left="1080"/>
        <w:rPr>
          <w:rFonts w:ascii="Times New Roman" w:hAnsi="Times New Roman" w:cs="Times New Roman"/>
          <w:sz w:val="24"/>
          <w:szCs w:val="24"/>
        </w:rPr>
      </w:pPr>
      <w:proofErr w:type="spellStart"/>
      <w:r>
        <w:rPr>
          <w:rFonts w:ascii="Times New Roman" w:hAnsi="Times New Roman" w:cs="Times New Roman"/>
          <w:sz w:val="24"/>
          <w:szCs w:val="24"/>
        </w:rPr>
        <w:t>last_name</w:t>
      </w:r>
      <w:proofErr w:type="spellEnd"/>
      <w:r>
        <w:rPr>
          <w:rFonts w:ascii="Times New Roman" w:hAnsi="Times New Roman" w:cs="Times New Roman"/>
          <w:sz w:val="24"/>
          <w:szCs w:val="24"/>
        </w:rPr>
        <w:t xml:space="preserve">: </w:t>
      </w:r>
      <w:r w:rsidRPr="00D62404">
        <w:rPr>
          <w:rFonts w:ascii="Times New Roman" w:hAnsi="Times New Roman" w:cs="Times New Roman"/>
          <w:sz w:val="24"/>
          <w:szCs w:val="24"/>
        </w:rPr>
        <w:t>Bremer-David</w:t>
      </w:r>
    </w:p>
    <w:p w14:paraId="4E5F23D3" w14:textId="77777777" w:rsidR="005207BF" w:rsidRDefault="005207BF" w:rsidP="005207BF">
      <w:pPr>
        <w:pStyle w:val="Header"/>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bio: </w:t>
      </w:r>
      <w:r w:rsidRPr="001C4709">
        <w:rPr>
          <w:rFonts w:ascii="Times New Roman" w:hAnsi="Times New Roman" w:cs="Times New Roman"/>
          <w:sz w:val="24"/>
          <w:szCs w:val="24"/>
        </w:rPr>
        <w:t>Charissa Bremer-David is an object-based art historian specializing in early modern European decorative arts. She has worked with the collection of the J. Paul Getty Museum for many years, serving as curator of sculpture and decorative arts from 2008 to her retirement in 2020. She curated several exhibitions, notably </w:t>
      </w:r>
      <w:r w:rsidRPr="001C4709">
        <w:rPr>
          <w:rFonts w:ascii="Times New Roman" w:hAnsi="Times New Roman" w:cs="Times New Roman"/>
          <w:i/>
          <w:iCs/>
          <w:sz w:val="24"/>
          <w:szCs w:val="24"/>
        </w:rPr>
        <w:t>Woven Gold, Tapestries of Louis XIV</w:t>
      </w:r>
      <w:r w:rsidRPr="001C4709">
        <w:rPr>
          <w:rFonts w:ascii="Times New Roman" w:hAnsi="Times New Roman" w:cs="Times New Roman"/>
          <w:sz w:val="24"/>
          <w:szCs w:val="24"/>
        </w:rPr>
        <w:t> (2015) and </w:t>
      </w:r>
      <w:r w:rsidRPr="001C4709">
        <w:rPr>
          <w:rFonts w:ascii="Times New Roman" w:hAnsi="Times New Roman" w:cs="Times New Roman"/>
          <w:i/>
          <w:iCs/>
          <w:sz w:val="24"/>
          <w:szCs w:val="24"/>
        </w:rPr>
        <w:t>Paris: Life and Luxury in the Eighteenth Century</w:t>
      </w:r>
      <w:r w:rsidRPr="001C4709">
        <w:rPr>
          <w:rFonts w:ascii="Times New Roman" w:hAnsi="Times New Roman" w:cs="Times New Roman"/>
          <w:sz w:val="24"/>
          <w:szCs w:val="24"/>
        </w:rPr>
        <w:t> (2011)</w:t>
      </w:r>
      <w:r>
        <w:rPr>
          <w:rFonts w:ascii="Times New Roman" w:hAnsi="Times New Roman" w:cs="Times New Roman"/>
          <w:sz w:val="24"/>
          <w:szCs w:val="24"/>
        </w:rPr>
        <w:t xml:space="preserve"> and edited their accompanying catalogues </w:t>
      </w:r>
      <w:r w:rsidRPr="001C4709">
        <w:rPr>
          <w:rFonts w:ascii="Times New Roman" w:hAnsi="Times New Roman" w:cs="Times New Roman"/>
          <w:sz w:val="24"/>
          <w:szCs w:val="24"/>
        </w:rPr>
        <w:t xml:space="preserve">and </w:t>
      </w:r>
      <w:r>
        <w:rPr>
          <w:rFonts w:ascii="Times New Roman" w:hAnsi="Times New Roman" w:cs="Times New Roman"/>
          <w:sz w:val="24"/>
          <w:szCs w:val="24"/>
        </w:rPr>
        <w:t xml:space="preserve">has </w:t>
      </w:r>
      <w:r w:rsidRPr="001C4709">
        <w:rPr>
          <w:rFonts w:ascii="Times New Roman" w:hAnsi="Times New Roman" w:cs="Times New Roman"/>
          <w:sz w:val="24"/>
          <w:szCs w:val="24"/>
        </w:rPr>
        <w:t>published extensively on French tapestries. Her research interests span material culture, East-West trade, provenance, the development of the trans-Atlantic art market and the birth of American art museums at the turn of the twentieth century.</w:t>
      </w:r>
    </w:p>
    <w:p w14:paraId="180A1660" w14:textId="4C06E31B" w:rsidR="00455E75" w:rsidRDefault="00455E75" w:rsidP="00455E75">
      <w:pPr>
        <w:pStyle w:val="Heade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short_title</w:t>
      </w:r>
      <w:proofErr w:type="spellEnd"/>
      <w:r>
        <w:rPr>
          <w:rFonts w:ascii="Times New Roman" w:hAnsi="Times New Roman" w:cs="Times New Roman"/>
          <w:sz w:val="24"/>
          <w:szCs w:val="24"/>
        </w:rPr>
        <w:t xml:space="preserve">: </w:t>
      </w:r>
      <w:r w:rsidRPr="006E5BB3">
        <w:rPr>
          <w:rFonts w:ascii="Times New Roman" w:hAnsi="Times New Roman" w:cs="Times New Roman"/>
          <w:sz w:val="24"/>
          <w:szCs w:val="24"/>
        </w:rPr>
        <w:t xml:space="preserve">Notes to Reader </w:t>
      </w:r>
      <w:r>
        <w:rPr>
          <w:rFonts w:ascii="Times New Roman" w:hAnsi="Times New Roman" w:cs="Times New Roman"/>
          <w:sz w:val="24"/>
          <w:szCs w:val="24"/>
        </w:rPr>
        <w:t>II</w:t>
      </w:r>
    </w:p>
    <w:p w14:paraId="5751D740" w14:textId="77777777" w:rsidR="00455E75" w:rsidRDefault="00455E75" w:rsidP="00490642">
      <w:pPr>
        <w:pStyle w:val="Header"/>
        <w:spacing w:line="480" w:lineRule="auto"/>
        <w:rPr>
          <w:rFonts w:ascii="Times New Roman" w:hAnsi="Times New Roman" w:cs="Times New Roman"/>
          <w:sz w:val="24"/>
          <w:szCs w:val="24"/>
        </w:rPr>
      </w:pPr>
    </w:p>
    <w:p w14:paraId="17E29533" w14:textId="6A82715C" w:rsidR="001371BE" w:rsidRDefault="001371BE" w:rsidP="00490642">
      <w:pPr>
        <w:pStyle w:val="Header"/>
        <w:spacing w:line="480" w:lineRule="auto"/>
        <w:rPr>
          <w:rFonts w:ascii="Times New Roman" w:hAnsi="Times New Roman" w:cs="Times New Roman"/>
          <w:sz w:val="24"/>
          <w:szCs w:val="24"/>
        </w:rPr>
      </w:pPr>
    </w:p>
    <w:p w14:paraId="1F5DACCB" w14:textId="5BA21B3F" w:rsidR="00F46F0B" w:rsidRPr="00022D59" w:rsidRDefault="00022D59" w:rsidP="00455E75">
      <w:pPr>
        <w:pStyle w:val="Heading2"/>
      </w:pPr>
      <w:r w:rsidRPr="00022D59">
        <w:t xml:space="preserve">I. </w:t>
      </w:r>
      <w:r w:rsidR="004E2D81" w:rsidRPr="00022D59">
        <w:t>Silver Weight</w:t>
      </w:r>
      <w:r w:rsidR="000B0C2B" w:rsidRPr="00022D59">
        <w:t>s</w:t>
      </w:r>
      <w:r w:rsidR="004E2D81" w:rsidRPr="00022D59">
        <w:t xml:space="preserve"> 1600s</w:t>
      </w:r>
      <w:r>
        <w:t>–</w:t>
      </w:r>
      <w:r w:rsidR="004E2D81" w:rsidRPr="00022D59">
        <w:t>1700s, with Conversion to M</w:t>
      </w:r>
      <w:r w:rsidR="00B00D97" w:rsidRPr="00022D59">
        <w:t>etric</w:t>
      </w:r>
      <w:r w:rsidR="00490642" w:rsidRPr="00853E3D">
        <w:rPr>
          <w:rStyle w:val="EndnoteReference"/>
          <w:rFonts w:ascii="Times New Roman" w:hAnsi="Times New Roman" w:cs="Times New Roman"/>
          <w:sz w:val="24"/>
          <w:szCs w:val="24"/>
        </w:rPr>
        <w:endnoteReference w:id="1"/>
      </w:r>
      <w:r w:rsidR="004E2D81" w:rsidRPr="00022D59">
        <w:t xml:space="preserve"> </w:t>
      </w:r>
    </w:p>
    <w:p w14:paraId="4ADD7FAB" w14:textId="77777777" w:rsidR="00022D59" w:rsidRDefault="00022D59" w:rsidP="000B0C2B">
      <w:pPr>
        <w:spacing w:after="0" w:line="480" w:lineRule="auto"/>
        <w:rPr>
          <w:rFonts w:ascii="Times New Roman" w:hAnsi="Times New Roman" w:cs="Times New Roman"/>
          <w:sz w:val="24"/>
          <w:szCs w:val="24"/>
        </w:rPr>
      </w:pPr>
    </w:p>
    <w:p w14:paraId="67BAAF27" w14:textId="0B5B5BCD" w:rsidR="004E2D81" w:rsidRPr="00853E3D" w:rsidRDefault="004E2D81" w:rsidP="000B0C2B">
      <w:pPr>
        <w:spacing w:after="0" w:line="480" w:lineRule="auto"/>
        <w:rPr>
          <w:rFonts w:ascii="Times New Roman" w:hAnsi="Times New Roman" w:cs="Times New Roman"/>
          <w:sz w:val="24"/>
          <w:szCs w:val="24"/>
        </w:rPr>
      </w:pPr>
      <w:r w:rsidRPr="00455E75">
        <w:rPr>
          <w:rFonts w:ascii="Times New Roman" w:hAnsi="Times New Roman" w:cs="Times New Roman"/>
          <w:b/>
          <w:bCs/>
          <w:sz w:val="24"/>
          <w:szCs w:val="24"/>
        </w:rPr>
        <w:t>Fr</w:t>
      </w:r>
      <w:r w:rsidR="00A0007A" w:rsidRPr="00455E75">
        <w:rPr>
          <w:rFonts w:ascii="Times New Roman" w:hAnsi="Times New Roman" w:cs="Times New Roman"/>
          <w:b/>
          <w:bCs/>
          <w:sz w:val="24"/>
          <w:szCs w:val="24"/>
        </w:rPr>
        <w:t>ance</w:t>
      </w:r>
      <w:r w:rsidR="00F46F0B" w:rsidRPr="00853E3D">
        <w:rPr>
          <w:rStyle w:val="EndnoteReference"/>
          <w:rFonts w:ascii="Times New Roman" w:hAnsi="Times New Roman" w:cs="Times New Roman"/>
          <w:sz w:val="24"/>
          <w:szCs w:val="24"/>
        </w:rPr>
        <w:endnoteReference w:id="2"/>
      </w:r>
      <w:r w:rsidRPr="00853E3D">
        <w:rPr>
          <w:rFonts w:ascii="Times New Roman" w:hAnsi="Times New Roman" w:cs="Times New Roman"/>
          <w:sz w:val="24"/>
          <w:szCs w:val="24"/>
        </w:rPr>
        <w:tab/>
      </w:r>
      <w:r w:rsidRPr="00853E3D">
        <w:rPr>
          <w:rFonts w:ascii="Times New Roman" w:hAnsi="Times New Roman" w:cs="Times New Roman"/>
          <w:sz w:val="24"/>
          <w:szCs w:val="24"/>
        </w:rPr>
        <w:tab/>
      </w:r>
      <w:r w:rsidRPr="00853E3D">
        <w:rPr>
          <w:rFonts w:ascii="Times New Roman" w:hAnsi="Times New Roman" w:cs="Times New Roman"/>
          <w:sz w:val="24"/>
          <w:szCs w:val="24"/>
        </w:rPr>
        <w:tab/>
      </w:r>
    </w:p>
    <w:p w14:paraId="7FDE48FA" w14:textId="0945A2E5" w:rsidR="004E2D81" w:rsidRPr="00853E3D" w:rsidRDefault="00AE4CA4" w:rsidP="000B0C2B">
      <w:pPr>
        <w:spacing w:after="0" w:line="480" w:lineRule="auto"/>
        <w:rPr>
          <w:rFonts w:ascii="Times New Roman" w:hAnsi="Times New Roman" w:cs="Times New Roman"/>
          <w:sz w:val="24"/>
          <w:szCs w:val="24"/>
        </w:rPr>
      </w:pPr>
      <w:r w:rsidRPr="00853E3D">
        <w:rPr>
          <w:rFonts w:ascii="Times New Roman" w:hAnsi="Times New Roman" w:cs="Times New Roman"/>
          <w:sz w:val="24"/>
          <w:szCs w:val="24"/>
        </w:rPr>
        <w:t>1 l</w:t>
      </w:r>
      <w:r w:rsidR="004E2D81" w:rsidRPr="00853E3D">
        <w:rPr>
          <w:rFonts w:ascii="Times New Roman" w:hAnsi="Times New Roman" w:cs="Times New Roman"/>
          <w:sz w:val="24"/>
          <w:szCs w:val="24"/>
        </w:rPr>
        <w:t>ivre</w:t>
      </w:r>
      <w:r w:rsidR="0043153B" w:rsidRPr="00853E3D">
        <w:rPr>
          <w:rFonts w:ascii="Times New Roman" w:hAnsi="Times New Roman" w:cs="Times New Roman"/>
          <w:sz w:val="24"/>
          <w:szCs w:val="24"/>
        </w:rPr>
        <w:tab/>
      </w:r>
      <w:r w:rsidR="0043153B" w:rsidRPr="00853E3D">
        <w:rPr>
          <w:rFonts w:ascii="Times New Roman" w:hAnsi="Times New Roman" w:cs="Times New Roman"/>
          <w:sz w:val="24"/>
          <w:szCs w:val="24"/>
        </w:rPr>
        <w:tab/>
      </w:r>
      <w:r w:rsidR="004E2D81" w:rsidRPr="00853E3D">
        <w:rPr>
          <w:rFonts w:ascii="Times New Roman" w:hAnsi="Times New Roman" w:cs="Times New Roman"/>
          <w:sz w:val="24"/>
          <w:szCs w:val="24"/>
        </w:rPr>
        <w:t xml:space="preserve">= 2 marcs     </w:t>
      </w:r>
      <w:r w:rsidRPr="00853E3D">
        <w:rPr>
          <w:rFonts w:ascii="Times New Roman" w:hAnsi="Times New Roman" w:cs="Times New Roman"/>
          <w:sz w:val="24"/>
          <w:szCs w:val="24"/>
        </w:rPr>
        <w:tab/>
      </w:r>
      <w:r w:rsidRPr="00853E3D">
        <w:rPr>
          <w:rFonts w:ascii="Times New Roman" w:hAnsi="Times New Roman" w:cs="Times New Roman"/>
          <w:sz w:val="24"/>
          <w:szCs w:val="24"/>
        </w:rPr>
        <w:tab/>
      </w:r>
      <w:r w:rsidR="0043153B" w:rsidRPr="00853E3D">
        <w:rPr>
          <w:rFonts w:ascii="Times New Roman" w:hAnsi="Times New Roman" w:cs="Times New Roman"/>
          <w:sz w:val="24"/>
          <w:szCs w:val="24"/>
        </w:rPr>
        <w:tab/>
      </w:r>
      <w:r w:rsidR="004E2D81" w:rsidRPr="00853E3D">
        <w:rPr>
          <w:rFonts w:ascii="Times New Roman" w:hAnsi="Times New Roman" w:cs="Times New Roman"/>
          <w:sz w:val="24"/>
          <w:szCs w:val="24"/>
        </w:rPr>
        <w:t>=</w:t>
      </w:r>
      <w:r w:rsidR="004E2D81" w:rsidRPr="00853E3D">
        <w:rPr>
          <w:rFonts w:ascii="Times New Roman" w:hAnsi="Times New Roman" w:cs="Times New Roman"/>
          <w:sz w:val="24"/>
          <w:szCs w:val="24"/>
        </w:rPr>
        <w:tab/>
        <w:t>489.</w:t>
      </w:r>
      <w:proofErr w:type="gramStart"/>
      <w:r w:rsidR="004E2D81" w:rsidRPr="00853E3D">
        <w:rPr>
          <w:rFonts w:ascii="Times New Roman" w:hAnsi="Times New Roman" w:cs="Times New Roman"/>
          <w:sz w:val="24"/>
          <w:szCs w:val="24"/>
        </w:rPr>
        <w:t>5</w:t>
      </w:r>
      <w:r w:rsidR="00347394" w:rsidRPr="00853E3D">
        <w:rPr>
          <w:rFonts w:ascii="Times New Roman" w:hAnsi="Times New Roman" w:cs="Times New Roman"/>
          <w:sz w:val="24"/>
          <w:szCs w:val="24"/>
        </w:rPr>
        <w:t>0</w:t>
      </w:r>
      <w:r w:rsidR="00034623" w:rsidRPr="00853E3D">
        <w:rPr>
          <w:rFonts w:ascii="Times New Roman" w:hAnsi="Times New Roman" w:cs="Times New Roman"/>
          <w:sz w:val="24"/>
          <w:szCs w:val="24"/>
        </w:rPr>
        <w:t>6</w:t>
      </w:r>
      <w:r w:rsidR="00723E18" w:rsidRPr="00853E3D">
        <w:rPr>
          <w:rFonts w:ascii="Times New Roman" w:hAnsi="Times New Roman" w:cs="Times New Roman"/>
          <w:sz w:val="24"/>
          <w:szCs w:val="24"/>
        </w:rPr>
        <w:t xml:space="preserve"> </w:t>
      </w:r>
      <w:r w:rsidR="00F46F0B" w:rsidRPr="00853E3D">
        <w:rPr>
          <w:rFonts w:ascii="Times New Roman" w:hAnsi="Times New Roman" w:cs="Times New Roman"/>
          <w:sz w:val="24"/>
          <w:szCs w:val="24"/>
        </w:rPr>
        <w:t xml:space="preserve"> </w:t>
      </w:r>
      <w:r w:rsidR="00C26D2B" w:rsidRPr="00853E3D">
        <w:rPr>
          <w:rFonts w:ascii="Times New Roman" w:hAnsi="Times New Roman" w:cs="Times New Roman"/>
          <w:sz w:val="24"/>
          <w:szCs w:val="24"/>
        </w:rPr>
        <w:tab/>
      </w:r>
      <w:proofErr w:type="gramEnd"/>
      <w:r w:rsidR="004E2D81" w:rsidRPr="00853E3D">
        <w:rPr>
          <w:rFonts w:ascii="Times New Roman" w:hAnsi="Times New Roman" w:cs="Times New Roman"/>
          <w:sz w:val="24"/>
          <w:szCs w:val="24"/>
        </w:rPr>
        <w:t>grams</w:t>
      </w:r>
      <w:r w:rsidR="004E2D81" w:rsidRPr="00853E3D">
        <w:rPr>
          <w:rFonts w:ascii="Times New Roman" w:hAnsi="Times New Roman" w:cs="Times New Roman"/>
          <w:sz w:val="24"/>
          <w:szCs w:val="24"/>
        </w:rPr>
        <w:tab/>
      </w:r>
      <w:r w:rsidR="004E2D81" w:rsidRPr="00853E3D">
        <w:rPr>
          <w:rFonts w:ascii="Times New Roman" w:hAnsi="Times New Roman" w:cs="Times New Roman"/>
          <w:sz w:val="24"/>
          <w:szCs w:val="24"/>
        </w:rPr>
        <w:tab/>
      </w:r>
      <w:r w:rsidR="004E2D81" w:rsidRPr="00853E3D">
        <w:rPr>
          <w:rFonts w:ascii="Times New Roman" w:hAnsi="Times New Roman" w:cs="Times New Roman"/>
          <w:sz w:val="24"/>
          <w:szCs w:val="24"/>
        </w:rPr>
        <w:tab/>
      </w:r>
    </w:p>
    <w:p w14:paraId="0DA2888C" w14:textId="778707CD" w:rsidR="006A706E" w:rsidRPr="00853E3D" w:rsidRDefault="00AE4CA4" w:rsidP="000B0C2B">
      <w:pPr>
        <w:spacing w:after="0" w:line="480" w:lineRule="auto"/>
        <w:rPr>
          <w:rFonts w:ascii="Times New Roman" w:hAnsi="Times New Roman" w:cs="Times New Roman"/>
          <w:sz w:val="24"/>
          <w:szCs w:val="24"/>
        </w:rPr>
      </w:pPr>
      <w:r w:rsidRPr="00853E3D">
        <w:rPr>
          <w:rFonts w:ascii="Times New Roman" w:hAnsi="Times New Roman" w:cs="Times New Roman"/>
          <w:sz w:val="24"/>
          <w:szCs w:val="24"/>
        </w:rPr>
        <w:t>1 m</w:t>
      </w:r>
      <w:r w:rsidR="004E2D81" w:rsidRPr="00853E3D">
        <w:rPr>
          <w:rFonts w:ascii="Times New Roman" w:hAnsi="Times New Roman" w:cs="Times New Roman"/>
          <w:sz w:val="24"/>
          <w:szCs w:val="24"/>
        </w:rPr>
        <w:t>arc</w:t>
      </w:r>
      <w:r w:rsidR="0043153B" w:rsidRPr="00853E3D">
        <w:rPr>
          <w:rFonts w:ascii="Times New Roman" w:hAnsi="Times New Roman" w:cs="Times New Roman"/>
          <w:sz w:val="24"/>
          <w:szCs w:val="24"/>
        </w:rPr>
        <w:tab/>
      </w:r>
      <w:r w:rsidR="0043153B" w:rsidRPr="00853E3D">
        <w:rPr>
          <w:rFonts w:ascii="Times New Roman" w:hAnsi="Times New Roman" w:cs="Times New Roman"/>
          <w:sz w:val="24"/>
          <w:szCs w:val="24"/>
        </w:rPr>
        <w:tab/>
      </w:r>
      <w:r w:rsidR="004E2D81" w:rsidRPr="00853E3D">
        <w:rPr>
          <w:rFonts w:ascii="Times New Roman" w:hAnsi="Times New Roman" w:cs="Times New Roman"/>
          <w:sz w:val="24"/>
          <w:szCs w:val="24"/>
        </w:rPr>
        <w:t xml:space="preserve">= 8 </w:t>
      </w:r>
      <w:proofErr w:type="spellStart"/>
      <w:r w:rsidR="004E2D81" w:rsidRPr="00853E3D">
        <w:rPr>
          <w:rFonts w:ascii="Times New Roman" w:hAnsi="Times New Roman" w:cs="Times New Roman"/>
          <w:sz w:val="24"/>
          <w:szCs w:val="24"/>
        </w:rPr>
        <w:t>onces</w:t>
      </w:r>
      <w:proofErr w:type="spellEnd"/>
      <w:r w:rsidR="004E2D81" w:rsidRPr="00853E3D">
        <w:rPr>
          <w:rFonts w:ascii="Times New Roman" w:hAnsi="Times New Roman" w:cs="Times New Roman"/>
          <w:sz w:val="24"/>
          <w:szCs w:val="24"/>
        </w:rPr>
        <w:t xml:space="preserve">   </w:t>
      </w:r>
      <w:r w:rsidR="000641A3" w:rsidRPr="00853E3D">
        <w:rPr>
          <w:rFonts w:ascii="Times New Roman" w:hAnsi="Times New Roman" w:cs="Times New Roman"/>
          <w:sz w:val="24"/>
          <w:szCs w:val="24"/>
        </w:rPr>
        <w:tab/>
      </w:r>
      <w:r w:rsidRPr="00853E3D">
        <w:rPr>
          <w:rFonts w:ascii="Times New Roman" w:hAnsi="Times New Roman" w:cs="Times New Roman"/>
          <w:sz w:val="24"/>
          <w:szCs w:val="24"/>
        </w:rPr>
        <w:tab/>
      </w:r>
      <w:r w:rsidR="0043153B" w:rsidRPr="00853E3D">
        <w:rPr>
          <w:rFonts w:ascii="Times New Roman" w:hAnsi="Times New Roman" w:cs="Times New Roman"/>
          <w:sz w:val="24"/>
          <w:szCs w:val="24"/>
        </w:rPr>
        <w:tab/>
      </w:r>
      <w:r w:rsidR="004E2D81" w:rsidRPr="00853E3D">
        <w:rPr>
          <w:rFonts w:ascii="Times New Roman" w:hAnsi="Times New Roman" w:cs="Times New Roman"/>
          <w:sz w:val="24"/>
          <w:szCs w:val="24"/>
        </w:rPr>
        <w:t>=</w:t>
      </w:r>
      <w:r w:rsidR="004E2D81" w:rsidRPr="00853E3D">
        <w:rPr>
          <w:rFonts w:ascii="Times New Roman" w:hAnsi="Times New Roman" w:cs="Times New Roman"/>
          <w:sz w:val="24"/>
          <w:szCs w:val="24"/>
        </w:rPr>
        <w:tab/>
        <w:t>244.75</w:t>
      </w:r>
      <w:r w:rsidR="00034623" w:rsidRPr="00853E3D">
        <w:rPr>
          <w:rFonts w:ascii="Times New Roman" w:hAnsi="Times New Roman" w:cs="Times New Roman"/>
          <w:sz w:val="24"/>
          <w:szCs w:val="24"/>
        </w:rPr>
        <w:t>3</w:t>
      </w:r>
      <w:r w:rsidR="004E2D81" w:rsidRPr="00853E3D">
        <w:rPr>
          <w:rFonts w:ascii="Times New Roman" w:hAnsi="Times New Roman" w:cs="Times New Roman"/>
          <w:sz w:val="24"/>
          <w:szCs w:val="24"/>
        </w:rPr>
        <w:t xml:space="preserve">  </w:t>
      </w:r>
      <w:r w:rsidR="00F46F0B" w:rsidRPr="00853E3D">
        <w:rPr>
          <w:rFonts w:ascii="Times New Roman" w:hAnsi="Times New Roman" w:cs="Times New Roman"/>
          <w:sz w:val="24"/>
          <w:szCs w:val="24"/>
        </w:rPr>
        <w:t xml:space="preserve"> </w:t>
      </w:r>
      <w:r w:rsidR="00C26D2B" w:rsidRPr="00853E3D">
        <w:rPr>
          <w:rFonts w:ascii="Times New Roman" w:hAnsi="Times New Roman" w:cs="Times New Roman"/>
          <w:sz w:val="24"/>
          <w:szCs w:val="24"/>
        </w:rPr>
        <w:tab/>
      </w:r>
      <w:r w:rsidR="004E2D81" w:rsidRPr="00853E3D">
        <w:rPr>
          <w:rFonts w:ascii="Times New Roman" w:hAnsi="Times New Roman" w:cs="Times New Roman"/>
          <w:sz w:val="24"/>
          <w:szCs w:val="24"/>
        </w:rPr>
        <w:t>grams</w:t>
      </w:r>
      <w:r w:rsidR="004E2D81" w:rsidRPr="00853E3D">
        <w:rPr>
          <w:rFonts w:ascii="Times New Roman" w:hAnsi="Times New Roman" w:cs="Times New Roman"/>
          <w:sz w:val="24"/>
          <w:szCs w:val="24"/>
        </w:rPr>
        <w:tab/>
      </w:r>
      <w:r w:rsidR="004E2D81" w:rsidRPr="00853E3D">
        <w:rPr>
          <w:rFonts w:ascii="Times New Roman" w:hAnsi="Times New Roman" w:cs="Times New Roman"/>
          <w:sz w:val="24"/>
          <w:szCs w:val="24"/>
        </w:rPr>
        <w:tab/>
      </w:r>
    </w:p>
    <w:p w14:paraId="2F5D21BA" w14:textId="06AD52D8" w:rsidR="004E2D81" w:rsidRPr="00853E3D" w:rsidRDefault="00AE4CA4" w:rsidP="000B0C2B">
      <w:pPr>
        <w:spacing w:after="0" w:line="480" w:lineRule="auto"/>
        <w:rPr>
          <w:rFonts w:ascii="Times New Roman" w:hAnsi="Times New Roman" w:cs="Times New Roman"/>
          <w:sz w:val="24"/>
          <w:szCs w:val="24"/>
        </w:rPr>
      </w:pPr>
      <w:r w:rsidRPr="00853E3D">
        <w:rPr>
          <w:rFonts w:ascii="Times New Roman" w:hAnsi="Times New Roman" w:cs="Times New Roman"/>
          <w:sz w:val="24"/>
          <w:szCs w:val="24"/>
        </w:rPr>
        <w:lastRenderedPageBreak/>
        <w:t>1 o</w:t>
      </w:r>
      <w:r w:rsidR="004E2D81" w:rsidRPr="00853E3D">
        <w:rPr>
          <w:rFonts w:ascii="Times New Roman" w:hAnsi="Times New Roman" w:cs="Times New Roman"/>
          <w:sz w:val="24"/>
          <w:szCs w:val="24"/>
        </w:rPr>
        <w:t>nce</w:t>
      </w:r>
      <w:r w:rsidR="0043153B" w:rsidRPr="00853E3D">
        <w:rPr>
          <w:rFonts w:ascii="Times New Roman" w:hAnsi="Times New Roman" w:cs="Times New Roman"/>
          <w:sz w:val="24"/>
          <w:szCs w:val="24"/>
        </w:rPr>
        <w:tab/>
      </w:r>
      <w:r w:rsidR="0043153B" w:rsidRPr="00853E3D">
        <w:rPr>
          <w:rFonts w:ascii="Times New Roman" w:hAnsi="Times New Roman" w:cs="Times New Roman"/>
          <w:sz w:val="24"/>
          <w:szCs w:val="24"/>
        </w:rPr>
        <w:tab/>
      </w:r>
      <w:r w:rsidR="004E2D81" w:rsidRPr="00853E3D">
        <w:rPr>
          <w:rFonts w:ascii="Times New Roman" w:hAnsi="Times New Roman" w:cs="Times New Roman"/>
          <w:sz w:val="24"/>
          <w:szCs w:val="24"/>
        </w:rPr>
        <w:t xml:space="preserve">= 8 </w:t>
      </w:r>
      <w:proofErr w:type="spellStart"/>
      <w:r w:rsidR="004E2D81" w:rsidRPr="00853E3D">
        <w:rPr>
          <w:rFonts w:ascii="Times New Roman" w:hAnsi="Times New Roman" w:cs="Times New Roman"/>
          <w:sz w:val="24"/>
          <w:szCs w:val="24"/>
        </w:rPr>
        <w:t>gros</w:t>
      </w:r>
      <w:proofErr w:type="spellEnd"/>
      <w:r w:rsidR="004E2D81" w:rsidRPr="00853E3D">
        <w:rPr>
          <w:rFonts w:ascii="Times New Roman" w:hAnsi="Times New Roman" w:cs="Times New Roman"/>
          <w:sz w:val="24"/>
          <w:szCs w:val="24"/>
        </w:rPr>
        <w:tab/>
        <w:t xml:space="preserve">      </w:t>
      </w:r>
      <w:r w:rsidR="0043153B" w:rsidRPr="00853E3D">
        <w:rPr>
          <w:rFonts w:ascii="Times New Roman" w:hAnsi="Times New Roman" w:cs="Times New Roman"/>
          <w:sz w:val="24"/>
          <w:szCs w:val="24"/>
        </w:rPr>
        <w:tab/>
      </w:r>
      <w:r w:rsidRPr="00853E3D">
        <w:rPr>
          <w:rFonts w:ascii="Times New Roman" w:hAnsi="Times New Roman" w:cs="Times New Roman"/>
          <w:sz w:val="24"/>
          <w:szCs w:val="24"/>
        </w:rPr>
        <w:tab/>
      </w:r>
      <w:r w:rsidR="004E2D81" w:rsidRPr="00853E3D">
        <w:rPr>
          <w:rFonts w:ascii="Times New Roman" w:hAnsi="Times New Roman" w:cs="Times New Roman"/>
          <w:sz w:val="24"/>
          <w:szCs w:val="24"/>
        </w:rPr>
        <w:t xml:space="preserve">= </w:t>
      </w:r>
      <w:proofErr w:type="gramStart"/>
      <w:r w:rsidR="004E2D81" w:rsidRPr="00853E3D">
        <w:rPr>
          <w:rFonts w:ascii="Times New Roman" w:hAnsi="Times New Roman" w:cs="Times New Roman"/>
          <w:sz w:val="24"/>
          <w:szCs w:val="24"/>
        </w:rPr>
        <w:tab/>
        <w:t xml:space="preserve">  30.5</w:t>
      </w:r>
      <w:r w:rsidR="00C26D2B" w:rsidRPr="00853E3D">
        <w:rPr>
          <w:rFonts w:ascii="Times New Roman" w:hAnsi="Times New Roman" w:cs="Times New Roman"/>
          <w:sz w:val="24"/>
          <w:szCs w:val="24"/>
        </w:rPr>
        <w:t>9</w:t>
      </w:r>
      <w:r w:rsidR="004E6784" w:rsidRPr="00853E3D">
        <w:rPr>
          <w:rFonts w:ascii="Times New Roman" w:hAnsi="Times New Roman" w:cs="Times New Roman"/>
          <w:sz w:val="24"/>
          <w:szCs w:val="24"/>
        </w:rPr>
        <w:t>4</w:t>
      </w:r>
      <w:proofErr w:type="gramEnd"/>
      <w:r w:rsidR="00F46F0B" w:rsidRPr="00853E3D">
        <w:rPr>
          <w:rFonts w:ascii="Times New Roman" w:hAnsi="Times New Roman" w:cs="Times New Roman"/>
          <w:sz w:val="24"/>
          <w:szCs w:val="24"/>
        </w:rPr>
        <w:t xml:space="preserve"> </w:t>
      </w:r>
      <w:r w:rsidR="00C26D2B" w:rsidRPr="00853E3D">
        <w:rPr>
          <w:rFonts w:ascii="Times New Roman" w:hAnsi="Times New Roman" w:cs="Times New Roman"/>
          <w:sz w:val="24"/>
          <w:szCs w:val="24"/>
        </w:rPr>
        <w:tab/>
      </w:r>
      <w:r w:rsidR="004E2D81" w:rsidRPr="00853E3D">
        <w:rPr>
          <w:rFonts w:ascii="Times New Roman" w:hAnsi="Times New Roman" w:cs="Times New Roman"/>
          <w:sz w:val="24"/>
          <w:szCs w:val="24"/>
        </w:rPr>
        <w:t>grams</w:t>
      </w:r>
      <w:r w:rsidR="006A706E" w:rsidRPr="00853E3D">
        <w:rPr>
          <w:rFonts w:ascii="Times New Roman" w:hAnsi="Times New Roman" w:cs="Times New Roman"/>
          <w:sz w:val="24"/>
          <w:szCs w:val="24"/>
        </w:rPr>
        <w:tab/>
      </w:r>
      <w:r w:rsidR="006A706E" w:rsidRPr="00853E3D">
        <w:rPr>
          <w:rFonts w:ascii="Times New Roman" w:hAnsi="Times New Roman" w:cs="Times New Roman"/>
          <w:sz w:val="24"/>
          <w:szCs w:val="24"/>
        </w:rPr>
        <w:tab/>
      </w:r>
    </w:p>
    <w:p w14:paraId="22E39F42" w14:textId="2D6BA84E" w:rsidR="004E2D81" w:rsidRPr="00853E3D" w:rsidRDefault="00AE4CA4" w:rsidP="000B0C2B">
      <w:pPr>
        <w:spacing w:after="0" w:line="480" w:lineRule="auto"/>
        <w:rPr>
          <w:rFonts w:ascii="Times New Roman" w:hAnsi="Times New Roman" w:cs="Times New Roman"/>
          <w:sz w:val="24"/>
          <w:szCs w:val="24"/>
        </w:rPr>
      </w:pPr>
      <w:r w:rsidRPr="00853E3D">
        <w:rPr>
          <w:rFonts w:ascii="Times New Roman" w:hAnsi="Times New Roman" w:cs="Times New Roman"/>
          <w:sz w:val="24"/>
          <w:szCs w:val="24"/>
        </w:rPr>
        <w:t xml:space="preserve">1 </w:t>
      </w:r>
      <w:proofErr w:type="spellStart"/>
      <w:r w:rsidRPr="00853E3D">
        <w:rPr>
          <w:rFonts w:ascii="Times New Roman" w:hAnsi="Times New Roman" w:cs="Times New Roman"/>
          <w:sz w:val="24"/>
          <w:szCs w:val="24"/>
        </w:rPr>
        <w:t>g</w:t>
      </w:r>
      <w:r w:rsidR="004E2D81" w:rsidRPr="00853E3D">
        <w:rPr>
          <w:rFonts w:ascii="Times New Roman" w:hAnsi="Times New Roman" w:cs="Times New Roman"/>
          <w:sz w:val="24"/>
          <w:szCs w:val="24"/>
        </w:rPr>
        <w:t>ros</w:t>
      </w:r>
      <w:proofErr w:type="spellEnd"/>
      <w:r w:rsidR="0043153B" w:rsidRPr="00853E3D">
        <w:rPr>
          <w:rFonts w:ascii="Times New Roman" w:hAnsi="Times New Roman" w:cs="Times New Roman"/>
          <w:sz w:val="24"/>
          <w:szCs w:val="24"/>
        </w:rPr>
        <w:tab/>
      </w:r>
      <w:r w:rsidR="0043153B" w:rsidRPr="00853E3D">
        <w:rPr>
          <w:rFonts w:ascii="Times New Roman" w:hAnsi="Times New Roman" w:cs="Times New Roman"/>
          <w:sz w:val="24"/>
          <w:szCs w:val="24"/>
        </w:rPr>
        <w:tab/>
      </w:r>
      <w:r w:rsidR="004E2D81" w:rsidRPr="00853E3D">
        <w:rPr>
          <w:rFonts w:ascii="Times New Roman" w:hAnsi="Times New Roman" w:cs="Times New Roman"/>
          <w:sz w:val="24"/>
          <w:szCs w:val="24"/>
        </w:rPr>
        <w:t xml:space="preserve">= 3 </w:t>
      </w:r>
      <w:proofErr w:type="gramStart"/>
      <w:r w:rsidR="004E2D81" w:rsidRPr="00853E3D">
        <w:rPr>
          <w:rFonts w:ascii="Times New Roman" w:hAnsi="Times New Roman" w:cs="Times New Roman"/>
          <w:sz w:val="24"/>
          <w:szCs w:val="24"/>
        </w:rPr>
        <w:t xml:space="preserve">deniers  </w:t>
      </w:r>
      <w:r w:rsidR="0043153B" w:rsidRPr="00853E3D">
        <w:rPr>
          <w:rFonts w:ascii="Times New Roman" w:hAnsi="Times New Roman" w:cs="Times New Roman"/>
          <w:sz w:val="24"/>
          <w:szCs w:val="24"/>
        </w:rPr>
        <w:tab/>
      </w:r>
      <w:proofErr w:type="gramEnd"/>
      <w:r w:rsidRPr="00853E3D">
        <w:rPr>
          <w:rFonts w:ascii="Times New Roman" w:hAnsi="Times New Roman" w:cs="Times New Roman"/>
          <w:sz w:val="24"/>
          <w:szCs w:val="24"/>
        </w:rPr>
        <w:tab/>
      </w:r>
      <w:r w:rsidRPr="00853E3D">
        <w:rPr>
          <w:rFonts w:ascii="Times New Roman" w:hAnsi="Times New Roman" w:cs="Times New Roman"/>
          <w:sz w:val="24"/>
          <w:szCs w:val="24"/>
        </w:rPr>
        <w:tab/>
      </w:r>
      <w:r w:rsidR="004E2D81" w:rsidRPr="00853E3D">
        <w:rPr>
          <w:rFonts w:ascii="Times New Roman" w:hAnsi="Times New Roman" w:cs="Times New Roman"/>
          <w:sz w:val="24"/>
          <w:szCs w:val="24"/>
        </w:rPr>
        <w:t>=</w:t>
      </w:r>
      <w:r w:rsidR="006A706E" w:rsidRPr="00853E3D">
        <w:rPr>
          <w:rFonts w:ascii="Times New Roman" w:hAnsi="Times New Roman" w:cs="Times New Roman"/>
          <w:sz w:val="24"/>
          <w:szCs w:val="24"/>
        </w:rPr>
        <w:t xml:space="preserve">         </w:t>
      </w:r>
      <w:r w:rsidR="00F46F0B" w:rsidRPr="00853E3D">
        <w:rPr>
          <w:rFonts w:ascii="Times New Roman" w:hAnsi="Times New Roman" w:cs="Times New Roman"/>
          <w:sz w:val="24"/>
          <w:szCs w:val="24"/>
        </w:rPr>
        <w:t xml:space="preserve">     </w:t>
      </w:r>
      <w:r w:rsidR="006A706E" w:rsidRPr="00853E3D">
        <w:rPr>
          <w:rFonts w:ascii="Times New Roman" w:hAnsi="Times New Roman" w:cs="Times New Roman"/>
          <w:sz w:val="24"/>
          <w:szCs w:val="24"/>
        </w:rPr>
        <w:t>3.8</w:t>
      </w:r>
      <w:r w:rsidR="00C26D2B" w:rsidRPr="00853E3D">
        <w:rPr>
          <w:rFonts w:ascii="Times New Roman" w:hAnsi="Times New Roman" w:cs="Times New Roman"/>
          <w:sz w:val="24"/>
          <w:szCs w:val="24"/>
        </w:rPr>
        <w:t>24</w:t>
      </w:r>
      <w:r w:rsidR="00034623" w:rsidRPr="00853E3D">
        <w:rPr>
          <w:rFonts w:ascii="Times New Roman" w:hAnsi="Times New Roman" w:cs="Times New Roman"/>
          <w:sz w:val="24"/>
          <w:szCs w:val="24"/>
        </w:rPr>
        <w:tab/>
      </w:r>
      <w:r w:rsidR="006A706E" w:rsidRPr="00853E3D">
        <w:rPr>
          <w:rFonts w:ascii="Times New Roman" w:hAnsi="Times New Roman" w:cs="Times New Roman"/>
          <w:sz w:val="24"/>
          <w:szCs w:val="24"/>
        </w:rPr>
        <w:t>grams</w:t>
      </w:r>
      <w:r w:rsidR="004E2D81" w:rsidRPr="00853E3D">
        <w:rPr>
          <w:rFonts w:ascii="Times New Roman" w:hAnsi="Times New Roman" w:cs="Times New Roman"/>
          <w:sz w:val="24"/>
          <w:szCs w:val="24"/>
        </w:rPr>
        <w:tab/>
      </w:r>
      <w:r w:rsidR="004E2D81" w:rsidRPr="00853E3D">
        <w:rPr>
          <w:rFonts w:ascii="Times New Roman" w:hAnsi="Times New Roman" w:cs="Times New Roman"/>
          <w:sz w:val="24"/>
          <w:szCs w:val="24"/>
        </w:rPr>
        <w:tab/>
      </w:r>
    </w:p>
    <w:p w14:paraId="116173C8" w14:textId="5E7199C9" w:rsidR="004E2D81" w:rsidRPr="00853E3D" w:rsidRDefault="00AE4CA4" w:rsidP="000B0C2B">
      <w:pPr>
        <w:spacing w:after="0" w:line="480" w:lineRule="auto"/>
        <w:rPr>
          <w:rFonts w:ascii="Times New Roman" w:hAnsi="Times New Roman" w:cs="Times New Roman"/>
          <w:sz w:val="24"/>
          <w:szCs w:val="24"/>
        </w:rPr>
      </w:pPr>
      <w:r w:rsidRPr="00853E3D">
        <w:rPr>
          <w:rFonts w:ascii="Times New Roman" w:hAnsi="Times New Roman" w:cs="Times New Roman"/>
          <w:sz w:val="24"/>
          <w:szCs w:val="24"/>
        </w:rPr>
        <w:t>1 d</w:t>
      </w:r>
      <w:r w:rsidR="004E2D81" w:rsidRPr="00853E3D">
        <w:rPr>
          <w:rFonts w:ascii="Times New Roman" w:hAnsi="Times New Roman" w:cs="Times New Roman"/>
          <w:sz w:val="24"/>
          <w:szCs w:val="24"/>
        </w:rPr>
        <w:t>enier</w:t>
      </w:r>
      <w:r w:rsidR="0043153B" w:rsidRPr="00853E3D">
        <w:rPr>
          <w:rFonts w:ascii="Times New Roman" w:hAnsi="Times New Roman" w:cs="Times New Roman"/>
          <w:sz w:val="24"/>
          <w:szCs w:val="24"/>
        </w:rPr>
        <w:tab/>
      </w:r>
      <w:r w:rsidR="004E2D81" w:rsidRPr="00853E3D">
        <w:rPr>
          <w:rFonts w:ascii="Times New Roman" w:hAnsi="Times New Roman" w:cs="Times New Roman"/>
          <w:sz w:val="24"/>
          <w:szCs w:val="24"/>
        </w:rPr>
        <w:t xml:space="preserve">= 24 grains </w:t>
      </w:r>
      <w:r w:rsidR="0043153B" w:rsidRPr="00853E3D">
        <w:rPr>
          <w:rFonts w:ascii="Times New Roman" w:hAnsi="Times New Roman" w:cs="Times New Roman"/>
          <w:sz w:val="24"/>
          <w:szCs w:val="24"/>
        </w:rPr>
        <w:tab/>
      </w:r>
      <w:r w:rsidRPr="00853E3D">
        <w:rPr>
          <w:rFonts w:ascii="Times New Roman" w:hAnsi="Times New Roman" w:cs="Times New Roman"/>
          <w:sz w:val="24"/>
          <w:szCs w:val="24"/>
        </w:rPr>
        <w:tab/>
      </w:r>
      <w:r w:rsidRPr="00853E3D">
        <w:rPr>
          <w:rFonts w:ascii="Times New Roman" w:hAnsi="Times New Roman" w:cs="Times New Roman"/>
          <w:sz w:val="24"/>
          <w:szCs w:val="24"/>
        </w:rPr>
        <w:tab/>
      </w:r>
      <w:r w:rsidR="004E2D81" w:rsidRPr="00853E3D">
        <w:rPr>
          <w:rFonts w:ascii="Times New Roman" w:hAnsi="Times New Roman" w:cs="Times New Roman"/>
          <w:sz w:val="24"/>
          <w:szCs w:val="24"/>
        </w:rPr>
        <w:t>=</w:t>
      </w:r>
      <w:r w:rsidR="004E2D81" w:rsidRPr="00853E3D">
        <w:rPr>
          <w:rFonts w:ascii="Times New Roman" w:hAnsi="Times New Roman" w:cs="Times New Roman"/>
          <w:sz w:val="24"/>
          <w:szCs w:val="24"/>
        </w:rPr>
        <w:tab/>
      </w:r>
      <w:r w:rsidR="006A706E" w:rsidRPr="00853E3D">
        <w:rPr>
          <w:rFonts w:ascii="Times New Roman" w:hAnsi="Times New Roman" w:cs="Times New Roman"/>
          <w:sz w:val="24"/>
          <w:szCs w:val="24"/>
        </w:rPr>
        <w:t xml:space="preserve">    </w:t>
      </w:r>
      <w:r w:rsidR="00347394" w:rsidRPr="00853E3D">
        <w:rPr>
          <w:rFonts w:ascii="Times New Roman" w:hAnsi="Times New Roman" w:cs="Times New Roman"/>
          <w:sz w:val="24"/>
          <w:szCs w:val="24"/>
        </w:rPr>
        <w:t>1.27</w:t>
      </w:r>
      <w:r w:rsidR="00034623" w:rsidRPr="00853E3D">
        <w:rPr>
          <w:rFonts w:ascii="Times New Roman" w:hAnsi="Times New Roman" w:cs="Times New Roman"/>
          <w:sz w:val="24"/>
          <w:szCs w:val="24"/>
        </w:rPr>
        <w:t>5</w:t>
      </w:r>
      <w:r w:rsidR="00034623" w:rsidRPr="00853E3D">
        <w:rPr>
          <w:rFonts w:ascii="Times New Roman" w:hAnsi="Times New Roman" w:cs="Times New Roman"/>
          <w:sz w:val="24"/>
          <w:szCs w:val="24"/>
        </w:rPr>
        <w:tab/>
      </w:r>
      <w:r w:rsidR="006A706E" w:rsidRPr="00853E3D">
        <w:rPr>
          <w:rFonts w:ascii="Times New Roman" w:hAnsi="Times New Roman" w:cs="Times New Roman"/>
          <w:sz w:val="24"/>
          <w:szCs w:val="24"/>
        </w:rPr>
        <w:t>grams</w:t>
      </w:r>
      <w:r w:rsidR="0043153B" w:rsidRPr="00853E3D">
        <w:rPr>
          <w:rFonts w:ascii="Times New Roman" w:hAnsi="Times New Roman" w:cs="Times New Roman"/>
          <w:sz w:val="24"/>
          <w:szCs w:val="24"/>
        </w:rPr>
        <w:tab/>
      </w:r>
      <w:r w:rsidR="0043153B" w:rsidRPr="00853E3D">
        <w:rPr>
          <w:rFonts w:ascii="Times New Roman" w:hAnsi="Times New Roman" w:cs="Times New Roman"/>
          <w:sz w:val="24"/>
          <w:szCs w:val="24"/>
        </w:rPr>
        <w:tab/>
      </w:r>
    </w:p>
    <w:p w14:paraId="62A37A19" w14:textId="7CF8D90A" w:rsidR="004E2D81" w:rsidRPr="00853E3D" w:rsidRDefault="00AE4CA4" w:rsidP="000B0C2B">
      <w:pPr>
        <w:spacing w:after="0" w:line="480" w:lineRule="auto"/>
        <w:rPr>
          <w:rFonts w:ascii="Times New Roman" w:hAnsi="Times New Roman" w:cs="Times New Roman"/>
          <w:sz w:val="24"/>
          <w:szCs w:val="24"/>
        </w:rPr>
      </w:pPr>
      <w:r w:rsidRPr="00853E3D">
        <w:rPr>
          <w:rFonts w:ascii="Times New Roman" w:hAnsi="Times New Roman" w:cs="Times New Roman"/>
          <w:sz w:val="24"/>
          <w:szCs w:val="24"/>
        </w:rPr>
        <w:t>1 g</w:t>
      </w:r>
      <w:r w:rsidR="004E2D81" w:rsidRPr="00853E3D">
        <w:rPr>
          <w:rFonts w:ascii="Times New Roman" w:hAnsi="Times New Roman" w:cs="Times New Roman"/>
          <w:sz w:val="24"/>
          <w:szCs w:val="24"/>
        </w:rPr>
        <w:t>rain</w:t>
      </w:r>
      <w:r w:rsidR="0043153B" w:rsidRPr="00853E3D">
        <w:rPr>
          <w:rFonts w:ascii="Times New Roman" w:hAnsi="Times New Roman" w:cs="Times New Roman"/>
          <w:sz w:val="24"/>
          <w:szCs w:val="24"/>
        </w:rPr>
        <w:tab/>
      </w:r>
      <w:r w:rsidR="0043153B" w:rsidRPr="00853E3D">
        <w:rPr>
          <w:rFonts w:ascii="Times New Roman" w:hAnsi="Times New Roman" w:cs="Times New Roman"/>
          <w:sz w:val="24"/>
          <w:szCs w:val="24"/>
        </w:rPr>
        <w:tab/>
      </w:r>
      <w:r w:rsidR="0043153B" w:rsidRPr="00853E3D">
        <w:rPr>
          <w:rFonts w:ascii="Times New Roman" w:hAnsi="Times New Roman" w:cs="Times New Roman"/>
          <w:sz w:val="24"/>
          <w:szCs w:val="24"/>
        </w:rPr>
        <w:tab/>
      </w:r>
      <w:r w:rsidR="0043153B" w:rsidRPr="00853E3D">
        <w:rPr>
          <w:rFonts w:ascii="Times New Roman" w:hAnsi="Times New Roman" w:cs="Times New Roman"/>
          <w:sz w:val="24"/>
          <w:szCs w:val="24"/>
        </w:rPr>
        <w:tab/>
      </w:r>
      <w:r w:rsidRPr="00853E3D">
        <w:rPr>
          <w:rFonts w:ascii="Times New Roman" w:hAnsi="Times New Roman" w:cs="Times New Roman"/>
          <w:sz w:val="24"/>
          <w:szCs w:val="24"/>
        </w:rPr>
        <w:tab/>
      </w:r>
      <w:r w:rsidRPr="00853E3D">
        <w:rPr>
          <w:rFonts w:ascii="Times New Roman" w:hAnsi="Times New Roman" w:cs="Times New Roman"/>
          <w:sz w:val="24"/>
          <w:szCs w:val="24"/>
        </w:rPr>
        <w:tab/>
      </w:r>
      <w:r w:rsidR="006A706E" w:rsidRPr="00853E3D">
        <w:rPr>
          <w:rFonts w:ascii="Times New Roman" w:hAnsi="Times New Roman" w:cs="Times New Roman"/>
          <w:sz w:val="24"/>
          <w:szCs w:val="24"/>
        </w:rPr>
        <w:t>=</w:t>
      </w:r>
      <w:r w:rsidR="004E2D81" w:rsidRPr="00853E3D">
        <w:rPr>
          <w:rFonts w:ascii="Times New Roman" w:hAnsi="Times New Roman" w:cs="Times New Roman"/>
          <w:sz w:val="24"/>
          <w:szCs w:val="24"/>
        </w:rPr>
        <w:tab/>
      </w:r>
      <w:r w:rsidR="006A706E" w:rsidRPr="00853E3D">
        <w:rPr>
          <w:rFonts w:ascii="Times New Roman" w:hAnsi="Times New Roman" w:cs="Times New Roman"/>
          <w:sz w:val="24"/>
          <w:szCs w:val="24"/>
        </w:rPr>
        <w:t xml:space="preserve">     </w:t>
      </w:r>
      <w:r w:rsidR="001273F6">
        <w:rPr>
          <w:rFonts w:ascii="Times New Roman" w:hAnsi="Times New Roman" w:cs="Times New Roman"/>
          <w:sz w:val="24"/>
          <w:szCs w:val="24"/>
        </w:rPr>
        <w:t>0</w:t>
      </w:r>
      <w:r w:rsidR="006A706E" w:rsidRPr="00853E3D">
        <w:rPr>
          <w:rFonts w:ascii="Times New Roman" w:hAnsi="Times New Roman" w:cs="Times New Roman"/>
          <w:sz w:val="24"/>
          <w:szCs w:val="24"/>
        </w:rPr>
        <w:t>.05</w:t>
      </w:r>
      <w:r w:rsidR="004E6784" w:rsidRPr="00853E3D">
        <w:rPr>
          <w:rFonts w:ascii="Times New Roman" w:hAnsi="Times New Roman" w:cs="Times New Roman"/>
          <w:sz w:val="24"/>
          <w:szCs w:val="24"/>
        </w:rPr>
        <w:t>3</w:t>
      </w:r>
      <w:r w:rsidR="00C26D2B" w:rsidRPr="00853E3D">
        <w:rPr>
          <w:rFonts w:ascii="Times New Roman" w:hAnsi="Times New Roman" w:cs="Times New Roman"/>
          <w:sz w:val="24"/>
          <w:szCs w:val="24"/>
        </w:rPr>
        <w:tab/>
      </w:r>
      <w:r w:rsidR="006A706E" w:rsidRPr="00853E3D">
        <w:rPr>
          <w:rFonts w:ascii="Times New Roman" w:hAnsi="Times New Roman" w:cs="Times New Roman"/>
          <w:sz w:val="24"/>
          <w:szCs w:val="24"/>
        </w:rPr>
        <w:t>grams</w:t>
      </w:r>
    </w:p>
    <w:p w14:paraId="3F208BC7" w14:textId="77777777" w:rsidR="00022D59" w:rsidRDefault="00022D59" w:rsidP="000B0C2B">
      <w:pPr>
        <w:spacing w:after="0" w:line="480" w:lineRule="auto"/>
        <w:rPr>
          <w:rFonts w:ascii="Times New Roman" w:hAnsi="Times New Roman" w:cs="Times New Roman"/>
          <w:sz w:val="24"/>
          <w:szCs w:val="24"/>
        </w:rPr>
      </w:pPr>
      <w:bookmarkStart w:id="1" w:name="_Hlk65834503"/>
    </w:p>
    <w:p w14:paraId="25CEEB08" w14:textId="0CBFA336" w:rsidR="00AB4C3C" w:rsidRDefault="008700BC" w:rsidP="000B0C2B">
      <w:pPr>
        <w:spacing w:after="0" w:line="480" w:lineRule="auto"/>
        <w:rPr>
          <w:rFonts w:ascii="Times New Roman" w:hAnsi="Times New Roman" w:cs="Times New Roman"/>
          <w:sz w:val="24"/>
          <w:szCs w:val="24"/>
        </w:rPr>
      </w:pPr>
      <w:r w:rsidRPr="00455E75">
        <w:rPr>
          <w:rFonts w:ascii="Times New Roman" w:hAnsi="Times New Roman" w:cs="Times New Roman"/>
          <w:b/>
          <w:bCs/>
          <w:sz w:val="24"/>
          <w:szCs w:val="24"/>
        </w:rPr>
        <w:t>Electorates and Principalities of the Holy Roman Empire</w:t>
      </w:r>
      <w:r w:rsidR="0043153B" w:rsidRPr="00455E75">
        <w:rPr>
          <w:rFonts w:ascii="Times New Roman" w:hAnsi="Times New Roman" w:cs="Times New Roman"/>
          <w:b/>
          <w:bCs/>
          <w:sz w:val="24"/>
          <w:szCs w:val="24"/>
        </w:rPr>
        <w:t xml:space="preserve"> (Cologne </w:t>
      </w:r>
      <w:r w:rsidR="00811D4A" w:rsidRPr="00455E75">
        <w:rPr>
          <w:rFonts w:ascii="Times New Roman" w:hAnsi="Times New Roman" w:cs="Times New Roman"/>
          <w:b/>
          <w:bCs/>
          <w:sz w:val="24"/>
          <w:szCs w:val="24"/>
        </w:rPr>
        <w:t>S</w:t>
      </w:r>
      <w:r w:rsidR="0043153B" w:rsidRPr="00455E75">
        <w:rPr>
          <w:rFonts w:ascii="Times New Roman" w:hAnsi="Times New Roman" w:cs="Times New Roman"/>
          <w:b/>
          <w:bCs/>
          <w:sz w:val="24"/>
          <w:szCs w:val="24"/>
        </w:rPr>
        <w:t>tandard)</w:t>
      </w:r>
      <w:r w:rsidR="00866E38" w:rsidRPr="00853E3D">
        <w:rPr>
          <w:rStyle w:val="EndnoteReference"/>
          <w:rFonts w:ascii="Times New Roman" w:hAnsi="Times New Roman" w:cs="Times New Roman"/>
          <w:sz w:val="24"/>
          <w:szCs w:val="24"/>
        </w:rPr>
        <w:endnoteReference w:id="3"/>
      </w:r>
    </w:p>
    <w:p w14:paraId="141C8467" w14:textId="11BD4A0F" w:rsidR="004E2D81" w:rsidRPr="00853E3D" w:rsidRDefault="0043153B" w:rsidP="000B0C2B">
      <w:pPr>
        <w:spacing w:after="0" w:line="480" w:lineRule="auto"/>
        <w:rPr>
          <w:rFonts w:ascii="Times New Roman" w:hAnsi="Times New Roman" w:cs="Times New Roman"/>
          <w:sz w:val="24"/>
          <w:szCs w:val="24"/>
        </w:rPr>
      </w:pPr>
      <w:r w:rsidRPr="00853E3D">
        <w:rPr>
          <w:rFonts w:ascii="Times New Roman" w:hAnsi="Times New Roman" w:cs="Times New Roman"/>
          <w:sz w:val="24"/>
          <w:szCs w:val="24"/>
        </w:rPr>
        <w:t xml:space="preserve">1 </w:t>
      </w:r>
      <w:proofErr w:type="gramStart"/>
      <w:r w:rsidRPr="00853E3D">
        <w:rPr>
          <w:rFonts w:ascii="Times New Roman" w:hAnsi="Times New Roman" w:cs="Times New Roman"/>
          <w:sz w:val="24"/>
          <w:szCs w:val="24"/>
        </w:rPr>
        <w:t xml:space="preserve">Pfund  </w:t>
      </w:r>
      <w:r w:rsidRPr="00853E3D">
        <w:rPr>
          <w:rFonts w:ascii="Times New Roman" w:hAnsi="Times New Roman" w:cs="Times New Roman"/>
          <w:sz w:val="24"/>
          <w:szCs w:val="24"/>
        </w:rPr>
        <w:tab/>
      </w:r>
      <w:proofErr w:type="gramEnd"/>
      <w:r w:rsidRPr="00853E3D">
        <w:rPr>
          <w:rFonts w:ascii="Times New Roman" w:hAnsi="Times New Roman" w:cs="Times New Roman"/>
          <w:sz w:val="24"/>
          <w:szCs w:val="24"/>
        </w:rPr>
        <w:t xml:space="preserve">= 2 </w:t>
      </w:r>
      <w:r w:rsidR="00AE4CA4" w:rsidRPr="00853E3D">
        <w:rPr>
          <w:rFonts w:ascii="Times New Roman" w:hAnsi="Times New Roman" w:cs="Times New Roman"/>
          <w:sz w:val="24"/>
          <w:szCs w:val="24"/>
        </w:rPr>
        <w:t>M</w:t>
      </w:r>
      <w:r w:rsidRPr="00853E3D">
        <w:rPr>
          <w:rFonts w:ascii="Times New Roman" w:hAnsi="Times New Roman" w:cs="Times New Roman"/>
          <w:sz w:val="24"/>
          <w:szCs w:val="24"/>
        </w:rPr>
        <w:t>arks</w:t>
      </w:r>
      <w:r w:rsidR="003B6AA7" w:rsidRPr="00853E3D">
        <w:rPr>
          <w:rFonts w:ascii="Times New Roman" w:hAnsi="Times New Roman" w:cs="Times New Roman"/>
          <w:sz w:val="24"/>
          <w:szCs w:val="24"/>
        </w:rPr>
        <w:t xml:space="preserve"> </w:t>
      </w:r>
      <w:r w:rsidRPr="00853E3D">
        <w:rPr>
          <w:rFonts w:ascii="Times New Roman" w:hAnsi="Times New Roman" w:cs="Times New Roman"/>
          <w:sz w:val="24"/>
          <w:szCs w:val="24"/>
        </w:rPr>
        <w:tab/>
      </w:r>
      <w:r w:rsidR="00AE4CA4" w:rsidRPr="00853E3D">
        <w:rPr>
          <w:rFonts w:ascii="Times New Roman" w:hAnsi="Times New Roman" w:cs="Times New Roman"/>
          <w:sz w:val="24"/>
          <w:szCs w:val="24"/>
        </w:rPr>
        <w:tab/>
      </w:r>
      <w:r w:rsidR="00AE4CA4" w:rsidRPr="00853E3D">
        <w:rPr>
          <w:rFonts w:ascii="Times New Roman" w:hAnsi="Times New Roman" w:cs="Times New Roman"/>
          <w:sz w:val="24"/>
          <w:szCs w:val="24"/>
        </w:rPr>
        <w:tab/>
      </w:r>
      <w:r w:rsidR="00F46F0B" w:rsidRPr="00853E3D">
        <w:rPr>
          <w:rFonts w:ascii="Times New Roman" w:hAnsi="Times New Roman" w:cs="Times New Roman"/>
          <w:sz w:val="24"/>
          <w:szCs w:val="24"/>
        </w:rPr>
        <w:t xml:space="preserve">=   </w:t>
      </w:r>
      <w:r w:rsidR="00F46F0B" w:rsidRPr="00853E3D">
        <w:rPr>
          <w:rFonts w:ascii="Times New Roman" w:hAnsi="Times New Roman" w:cs="Times New Roman"/>
          <w:sz w:val="24"/>
          <w:szCs w:val="24"/>
        </w:rPr>
        <w:tab/>
        <w:t>467.7</w:t>
      </w:r>
      <w:r w:rsidR="00FF5F07" w:rsidRPr="00853E3D">
        <w:rPr>
          <w:rFonts w:ascii="Times New Roman" w:hAnsi="Times New Roman" w:cs="Times New Roman"/>
          <w:sz w:val="24"/>
          <w:szCs w:val="24"/>
        </w:rPr>
        <w:t>1</w:t>
      </w:r>
      <w:r w:rsidR="00FB0CE9">
        <w:rPr>
          <w:rFonts w:ascii="Times New Roman" w:hAnsi="Times New Roman" w:cs="Times New Roman"/>
          <w:sz w:val="24"/>
          <w:szCs w:val="24"/>
        </w:rPr>
        <w:t>0</w:t>
      </w:r>
      <w:r w:rsidR="00F46F0B" w:rsidRPr="00853E3D">
        <w:rPr>
          <w:rFonts w:ascii="Times New Roman" w:hAnsi="Times New Roman" w:cs="Times New Roman"/>
          <w:sz w:val="24"/>
          <w:szCs w:val="24"/>
        </w:rPr>
        <w:t xml:space="preserve">     </w:t>
      </w:r>
      <w:r w:rsidR="004B6D1B" w:rsidRPr="00853E3D">
        <w:rPr>
          <w:rFonts w:ascii="Times New Roman" w:hAnsi="Times New Roman" w:cs="Times New Roman"/>
          <w:sz w:val="24"/>
          <w:szCs w:val="24"/>
        </w:rPr>
        <w:tab/>
      </w:r>
      <w:r w:rsidRPr="00853E3D">
        <w:rPr>
          <w:rFonts w:ascii="Times New Roman" w:hAnsi="Times New Roman" w:cs="Times New Roman"/>
          <w:sz w:val="24"/>
          <w:szCs w:val="24"/>
        </w:rPr>
        <w:t>grams</w:t>
      </w:r>
    </w:p>
    <w:p w14:paraId="25102E20" w14:textId="145572F4" w:rsidR="0043153B" w:rsidRPr="00853E3D" w:rsidRDefault="0043153B" w:rsidP="000B0C2B">
      <w:pPr>
        <w:spacing w:after="0" w:line="480" w:lineRule="auto"/>
        <w:rPr>
          <w:rFonts w:ascii="Times New Roman" w:hAnsi="Times New Roman" w:cs="Times New Roman"/>
          <w:sz w:val="24"/>
          <w:szCs w:val="24"/>
        </w:rPr>
      </w:pPr>
      <w:r w:rsidRPr="00853E3D">
        <w:rPr>
          <w:rFonts w:ascii="Times New Roman" w:hAnsi="Times New Roman" w:cs="Times New Roman"/>
          <w:sz w:val="24"/>
          <w:szCs w:val="24"/>
        </w:rPr>
        <w:t>1 Mark</w:t>
      </w:r>
      <w:r w:rsidRPr="00853E3D">
        <w:rPr>
          <w:rFonts w:ascii="Times New Roman" w:hAnsi="Times New Roman" w:cs="Times New Roman"/>
          <w:sz w:val="24"/>
          <w:szCs w:val="24"/>
        </w:rPr>
        <w:tab/>
      </w:r>
      <w:r w:rsidRPr="00853E3D">
        <w:rPr>
          <w:rFonts w:ascii="Times New Roman" w:hAnsi="Times New Roman" w:cs="Times New Roman"/>
          <w:sz w:val="24"/>
          <w:szCs w:val="24"/>
        </w:rPr>
        <w:tab/>
        <w:t>= 8 Unze</w:t>
      </w:r>
      <w:r w:rsidR="003B6AA7" w:rsidRPr="00853E3D">
        <w:rPr>
          <w:rFonts w:ascii="Times New Roman" w:hAnsi="Times New Roman" w:cs="Times New Roman"/>
          <w:sz w:val="24"/>
          <w:szCs w:val="24"/>
        </w:rPr>
        <w:t xml:space="preserve">n </w:t>
      </w:r>
      <w:r w:rsidRPr="00853E3D">
        <w:rPr>
          <w:rFonts w:ascii="Times New Roman" w:hAnsi="Times New Roman" w:cs="Times New Roman"/>
          <w:sz w:val="24"/>
          <w:szCs w:val="24"/>
        </w:rPr>
        <w:tab/>
      </w:r>
      <w:r w:rsidR="00AE4CA4" w:rsidRPr="00853E3D">
        <w:rPr>
          <w:rFonts w:ascii="Times New Roman" w:hAnsi="Times New Roman" w:cs="Times New Roman"/>
          <w:sz w:val="24"/>
          <w:szCs w:val="24"/>
        </w:rPr>
        <w:tab/>
      </w:r>
      <w:r w:rsidR="00AE4CA4" w:rsidRPr="00853E3D">
        <w:rPr>
          <w:rFonts w:ascii="Times New Roman" w:hAnsi="Times New Roman" w:cs="Times New Roman"/>
          <w:sz w:val="24"/>
          <w:szCs w:val="24"/>
        </w:rPr>
        <w:tab/>
      </w:r>
      <w:r w:rsidR="00F46F0B" w:rsidRPr="00853E3D">
        <w:rPr>
          <w:rFonts w:ascii="Times New Roman" w:hAnsi="Times New Roman" w:cs="Times New Roman"/>
          <w:sz w:val="24"/>
          <w:szCs w:val="24"/>
        </w:rPr>
        <w:t xml:space="preserve">=   </w:t>
      </w:r>
      <w:r w:rsidR="00F46F0B" w:rsidRPr="00853E3D">
        <w:rPr>
          <w:rFonts w:ascii="Times New Roman" w:hAnsi="Times New Roman" w:cs="Times New Roman"/>
          <w:sz w:val="24"/>
          <w:szCs w:val="24"/>
        </w:rPr>
        <w:tab/>
        <w:t>233.85</w:t>
      </w:r>
      <w:r w:rsidR="00FB6A4D" w:rsidRPr="00E46448">
        <w:rPr>
          <w:rFonts w:ascii="Times New Roman" w:hAnsi="Times New Roman" w:cs="Times New Roman"/>
          <w:sz w:val="24"/>
          <w:szCs w:val="24"/>
        </w:rPr>
        <w:t>5</w:t>
      </w:r>
      <w:r w:rsidR="00F46F0B" w:rsidRPr="00853E3D">
        <w:rPr>
          <w:rFonts w:ascii="Times New Roman" w:hAnsi="Times New Roman" w:cs="Times New Roman"/>
          <w:sz w:val="24"/>
          <w:szCs w:val="24"/>
        </w:rPr>
        <w:t xml:space="preserve">    </w:t>
      </w:r>
      <w:r w:rsidR="004B6D1B" w:rsidRPr="00853E3D">
        <w:rPr>
          <w:rFonts w:ascii="Times New Roman" w:hAnsi="Times New Roman" w:cs="Times New Roman"/>
          <w:sz w:val="24"/>
          <w:szCs w:val="24"/>
        </w:rPr>
        <w:tab/>
      </w:r>
      <w:r w:rsidRPr="00853E3D">
        <w:rPr>
          <w:rFonts w:ascii="Times New Roman" w:hAnsi="Times New Roman" w:cs="Times New Roman"/>
          <w:sz w:val="24"/>
          <w:szCs w:val="24"/>
        </w:rPr>
        <w:t>grams</w:t>
      </w:r>
    </w:p>
    <w:p w14:paraId="78C638C5" w14:textId="212058EC" w:rsidR="0043153B" w:rsidRPr="00853E3D" w:rsidRDefault="0043153B" w:rsidP="000B0C2B">
      <w:pPr>
        <w:spacing w:after="0" w:line="480" w:lineRule="auto"/>
        <w:rPr>
          <w:rFonts w:ascii="Times New Roman" w:hAnsi="Times New Roman" w:cs="Times New Roman"/>
          <w:sz w:val="24"/>
          <w:szCs w:val="24"/>
        </w:rPr>
      </w:pPr>
      <w:r w:rsidRPr="00853E3D">
        <w:rPr>
          <w:rFonts w:ascii="Times New Roman" w:hAnsi="Times New Roman" w:cs="Times New Roman"/>
          <w:sz w:val="24"/>
          <w:szCs w:val="24"/>
        </w:rPr>
        <w:t xml:space="preserve">1 </w:t>
      </w:r>
      <w:proofErr w:type="spellStart"/>
      <w:r w:rsidRPr="00853E3D">
        <w:rPr>
          <w:rFonts w:ascii="Times New Roman" w:hAnsi="Times New Roman" w:cs="Times New Roman"/>
          <w:sz w:val="24"/>
          <w:szCs w:val="24"/>
        </w:rPr>
        <w:t>Unze</w:t>
      </w:r>
      <w:proofErr w:type="spellEnd"/>
      <w:r w:rsidRPr="00853E3D">
        <w:rPr>
          <w:rFonts w:ascii="Times New Roman" w:hAnsi="Times New Roman" w:cs="Times New Roman"/>
          <w:sz w:val="24"/>
          <w:szCs w:val="24"/>
        </w:rPr>
        <w:tab/>
      </w:r>
      <w:r w:rsidRPr="00853E3D">
        <w:rPr>
          <w:rFonts w:ascii="Times New Roman" w:hAnsi="Times New Roman" w:cs="Times New Roman"/>
          <w:sz w:val="24"/>
          <w:szCs w:val="24"/>
        </w:rPr>
        <w:tab/>
        <w:t xml:space="preserve">= 2 </w:t>
      </w:r>
      <w:r w:rsidR="00FF5F07" w:rsidRPr="00853E3D">
        <w:rPr>
          <w:rFonts w:ascii="Times New Roman" w:hAnsi="Times New Roman" w:cs="Times New Roman"/>
          <w:sz w:val="24"/>
          <w:szCs w:val="24"/>
        </w:rPr>
        <w:t>Loth</w:t>
      </w:r>
      <w:r w:rsidR="00517FB4">
        <w:rPr>
          <w:rFonts w:ascii="Times New Roman" w:hAnsi="Times New Roman" w:cs="Times New Roman"/>
          <w:sz w:val="24"/>
          <w:szCs w:val="24"/>
        </w:rPr>
        <w:tab/>
      </w:r>
      <w:r w:rsidR="00AE4CA4" w:rsidRPr="00853E3D">
        <w:rPr>
          <w:rFonts w:ascii="Times New Roman" w:hAnsi="Times New Roman" w:cs="Times New Roman"/>
          <w:sz w:val="24"/>
          <w:szCs w:val="24"/>
        </w:rPr>
        <w:tab/>
      </w:r>
      <w:r w:rsidR="00AE4CA4" w:rsidRPr="00853E3D">
        <w:rPr>
          <w:rFonts w:ascii="Times New Roman" w:hAnsi="Times New Roman" w:cs="Times New Roman"/>
          <w:sz w:val="24"/>
          <w:szCs w:val="24"/>
        </w:rPr>
        <w:tab/>
      </w:r>
      <w:r w:rsidRPr="00853E3D">
        <w:rPr>
          <w:rFonts w:ascii="Times New Roman" w:hAnsi="Times New Roman" w:cs="Times New Roman"/>
          <w:sz w:val="24"/>
          <w:szCs w:val="24"/>
        </w:rPr>
        <w:t xml:space="preserve">=     </w:t>
      </w:r>
      <w:proofErr w:type="gramStart"/>
      <w:r w:rsidRPr="00853E3D">
        <w:rPr>
          <w:rFonts w:ascii="Times New Roman" w:hAnsi="Times New Roman" w:cs="Times New Roman"/>
          <w:sz w:val="24"/>
          <w:szCs w:val="24"/>
        </w:rPr>
        <w:tab/>
        <w:t xml:space="preserve">  29.23</w:t>
      </w:r>
      <w:r w:rsidR="004B6D1B" w:rsidRPr="00853E3D">
        <w:rPr>
          <w:rFonts w:ascii="Times New Roman" w:hAnsi="Times New Roman" w:cs="Times New Roman"/>
          <w:sz w:val="24"/>
          <w:szCs w:val="24"/>
        </w:rPr>
        <w:t>2</w:t>
      </w:r>
      <w:proofErr w:type="gramEnd"/>
      <w:r w:rsidRPr="00853E3D">
        <w:rPr>
          <w:rFonts w:ascii="Times New Roman" w:hAnsi="Times New Roman" w:cs="Times New Roman"/>
          <w:sz w:val="24"/>
          <w:szCs w:val="24"/>
        </w:rPr>
        <w:t xml:space="preserve"> </w:t>
      </w:r>
      <w:r w:rsidR="00F46F0B" w:rsidRPr="00853E3D">
        <w:rPr>
          <w:rFonts w:ascii="Times New Roman" w:hAnsi="Times New Roman" w:cs="Times New Roman"/>
          <w:sz w:val="24"/>
          <w:szCs w:val="24"/>
        </w:rPr>
        <w:t xml:space="preserve"> </w:t>
      </w:r>
      <w:r w:rsidR="004B6D1B" w:rsidRPr="00853E3D">
        <w:rPr>
          <w:rFonts w:ascii="Times New Roman" w:hAnsi="Times New Roman" w:cs="Times New Roman"/>
          <w:sz w:val="24"/>
          <w:szCs w:val="24"/>
        </w:rPr>
        <w:tab/>
      </w:r>
      <w:r w:rsidRPr="00853E3D">
        <w:rPr>
          <w:rFonts w:ascii="Times New Roman" w:hAnsi="Times New Roman" w:cs="Times New Roman"/>
          <w:sz w:val="24"/>
          <w:szCs w:val="24"/>
        </w:rPr>
        <w:t>grams</w:t>
      </w:r>
    </w:p>
    <w:p w14:paraId="677CD1C7" w14:textId="5C3FB369" w:rsidR="0043153B" w:rsidRPr="00853E3D" w:rsidRDefault="0043153B" w:rsidP="000B0C2B">
      <w:pPr>
        <w:spacing w:after="0" w:line="480" w:lineRule="auto"/>
        <w:rPr>
          <w:rFonts w:ascii="Times New Roman" w:hAnsi="Times New Roman" w:cs="Times New Roman"/>
          <w:sz w:val="24"/>
          <w:szCs w:val="24"/>
        </w:rPr>
      </w:pPr>
      <w:r w:rsidRPr="00853E3D">
        <w:rPr>
          <w:rFonts w:ascii="Times New Roman" w:hAnsi="Times New Roman" w:cs="Times New Roman"/>
          <w:sz w:val="24"/>
          <w:szCs w:val="24"/>
        </w:rPr>
        <w:t>1 Lot</w:t>
      </w:r>
      <w:r w:rsidRPr="00853E3D">
        <w:rPr>
          <w:rFonts w:ascii="Times New Roman" w:hAnsi="Times New Roman" w:cs="Times New Roman"/>
          <w:sz w:val="24"/>
          <w:szCs w:val="24"/>
        </w:rPr>
        <w:tab/>
      </w:r>
      <w:r w:rsidRPr="00853E3D">
        <w:rPr>
          <w:rFonts w:ascii="Times New Roman" w:hAnsi="Times New Roman" w:cs="Times New Roman"/>
          <w:sz w:val="24"/>
          <w:szCs w:val="24"/>
        </w:rPr>
        <w:tab/>
        <w:t xml:space="preserve">= 4 </w:t>
      </w:r>
      <w:proofErr w:type="spellStart"/>
      <w:r w:rsidRPr="00853E3D">
        <w:rPr>
          <w:rFonts w:ascii="Times New Roman" w:hAnsi="Times New Roman" w:cs="Times New Roman"/>
          <w:sz w:val="24"/>
          <w:szCs w:val="24"/>
        </w:rPr>
        <w:t>Quentchen</w:t>
      </w:r>
      <w:proofErr w:type="spellEnd"/>
      <w:r w:rsidRPr="00853E3D">
        <w:rPr>
          <w:rFonts w:ascii="Times New Roman" w:hAnsi="Times New Roman" w:cs="Times New Roman"/>
          <w:sz w:val="24"/>
          <w:szCs w:val="24"/>
        </w:rPr>
        <w:tab/>
      </w:r>
      <w:r w:rsidR="00AE4CA4" w:rsidRPr="00853E3D">
        <w:rPr>
          <w:rFonts w:ascii="Times New Roman" w:hAnsi="Times New Roman" w:cs="Times New Roman"/>
          <w:sz w:val="24"/>
          <w:szCs w:val="24"/>
        </w:rPr>
        <w:tab/>
      </w:r>
      <w:r w:rsidR="00AE4CA4" w:rsidRPr="00853E3D">
        <w:rPr>
          <w:rFonts w:ascii="Times New Roman" w:hAnsi="Times New Roman" w:cs="Times New Roman"/>
          <w:sz w:val="24"/>
          <w:szCs w:val="24"/>
        </w:rPr>
        <w:tab/>
      </w:r>
      <w:r w:rsidRPr="00853E3D">
        <w:rPr>
          <w:rFonts w:ascii="Times New Roman" w:hAnsi="Times New Roman" w:cs="Times New Roman"/>
          <w:sz w:val="24"/>
          <w:szCs w:val="24"/>
        </w:rPr>
        <w:t xml:space="preserve">=    </w:t>
      </w:r>
      <w:proofErr w:type="gramStart"/>
      <w:r w:rsidRPr="00853E3D">
        <w:rPr>
          <w:rFonts w:ascii="Times New Roman" w:hAnsi="Times New Roman" w:cs="Times New Roman"/>
          <w:sz w:val="24"/>
          <w:szCs w:val="24"/>
        </w:rPr>
        <w:tab/>
        <w:t xml:space="preserve">  14</w:t>
      </w:r>
      <w:proofErr w:type="gramEnd"/>
      <w:r w:rsidRPr="00853E3D">
        <w:rPr>
          <w:rFonts w:ascii="Times New Roman" w:hAnsi="Times New Roman" w:cs="Times New Roman"/>
          <w:sz w:val="24"/>
          <w:szCs w:val="24"/>
        </w:rPr>
        <w:t>.61</w:t>
      </w:r>
      <w:r w:rsidR="004B6D1B" w:rsidRPr="00853E3D">
        <w:rPr>
          <w:rFonts w:ascii="Times New Roman" w:hAnsi="Times New Roman" w:cs="Times New Roman"/>
          <w:sz w:val="24"/>
          <w:szCs w:val="24"/>
        </w:rPr>
        <w:t>6</w:t>
      </w:r>
      <w:r w:rsidR="004B6D1B" w:rsidRPr="00853E3D">
        <w:rPr>
          <w:rFonts w:ascii="Times New Roman" w:hAnsi="Times New Roman" w:cs="Times New Roman"/>
          <w:sz w:val="24"/>
          <w:szCs w:val="24"/>
        </w:rPr>
        <w:tab/>
      </w:r>
      <w:r w:rsidRPr="00853E3D">
        <w:rPr>
          <w:rFonts w:ascii="Times New Roman" w:hAnsi="Times New Roman" w:cs="Times New Roman"/>
          <w:sz w:val="24"/>
          <w:szCs w:val="24"/>
        </w:rPr>
        <w:t>grams</w:t>
      </w:r>
    </w:p>
    <w:p w14:paraId="3A88B502" w14:textId="348504D8" w:rsidR="0043153B" w:rsidRPr="00853E3D" w:rsidRDefault="0043153B" w:rsidP="000B0C2B">
      <w:pPr>
        <w:spacing w:after="0" w:line="480" w:lineRule="auto"/>
        <w:rPr>
          <w:rFonts w:ascii="Times New Roman" w:hAnsi="Times New Roman" w:cs="Times New Roman"/>
          <w:sz w:val="24"/>
          <w:szCs w:val="24"/>
        </w:rPr>
      </w:pPr>
      <w:r w:rsidRPr="00853E3D">
        <w:rPr>
          <w:rFonts w:ascii="Times New Roman" w:hAnsi="Times New Roman" w:cs="Times New Roman"/>
          <w:sz w:val="24"/>
          <w:szCs w:val="24"/>
        </w:rPr>
        <w:t xml:space="preserve">1 </w:t>
      </w:r>
      <w:proofErr w:type="spellStart"/>
      <w:r w:rsidRPr="00853E3D">
        <w:rPr>
          <w:rFonts w:ascii="Times New Roman" w:hAnsi="Times New Roman" w:cs="Times New Roman"/>
          <w:sz w:val="24"/>
          <w:szCs w:val="24"/>
        </w:rPr>
        <w:t>Quentchen</w:t>
      </w:r>
      <w:proofErr w:type="spellEnd"/>
      <w:r w:rsidRPr="00853E3D">
        <w:rPr>
          <w:rFonts w:ascii="Times New Roman" w:hAnsi="Times New Roman" w:cs="Times New Roman"/>
          <w:sz w:val="24"/>
          <w:szCs w:val="24"/>
        </w:rPr>
        <w:tab/>
        <w:t xml:space="preserve">= 4 </w:t>
      </w:r>
      <w:proofErr w:type="spellStart"/>
      <w:r w:rsidRPr="00853E3D">
        <w:rPr>
          <w:rFonts w:ascii="Times New Roman" w:hAnsi="Times New Roman" w:cs="Times New Roman"/>
          <w:sz w:val="24"/>
          <w:szCs w:val="24"/>
        </w:rPr>
        <w:t>Pfennig</w:t>
      </w:r>
      <w:r w:rsidR="00A71951">
        <w:rPr>
          <w:rFonts w:ascii="Times New Roman" w:hAnsi="Times New Roman" w:cs="Times New Roman"/>
          <w:sz w:val="24"/>
          <w:szCs w:val="24"/>
        </w:rPr>
        <w:t>e</w:t>
      </w:r>
      <w:proofErr w:type="spellEnd"/>
      <w:r w:rsidRPr="00853E3D">
        <w:rPr>
          <w:rFonts w:ascii="Times New Roman" w:hAnsi="Times New Roman" w:cs="Times New Roman"/>
          <w:sz w:val="24"/>
          <w:szCs w:val="24"/>
        </w:rPr>
        <w:tab/>
      </w:r>
      <w:r w:rsidR="00AE4CA4" w:rsidRPr="00853E3D">
        <w:rPr>
          <w:rFonts w:ascii="Times New Roman" w:hAnsi="Times New Roman" w:cs="Times New Roman"/>
          <w:sz w:val="24"/>
          <w:szCs w:val="24"/>
        </w:rPr>
        <w:tab/>
      </w:r>
      <w:r w:rsidR="00AE4CA4" w:rsidRPr="00853E3D">
        <w:rPr>
          <w:rFonts w:ascii="Times New Roman" w:hAnsi="Times New Roman" w:cs="Times New Roman"/>
          <w:sz w:val="24"/>
          <w:szCs w:val="24"/>
        </w:rPr>
        <w:tab/>
      </w:r>
      <w:r w:rsidRPr="00853E3D">
        <w:rPr>
          <w:rFonts w:ascii="Times New Roman" w:hAnsi="Times New Roman" w:cs="Times New Roman"/>
          <w:sz w:val="24"/>
          <w:szCs w:val="24"/>
        </w:rPr>
        <w:t xml:space="preserve">= </w:t>
      </w:r>
      <w:r w:rsidRPr="00853E3D">
        <w:rPr>
          <w:rFonts w:ascii="Times New Roman" w:hAnsi="Times New Roman" w:cs="Times New Roman"/>
          <w:sz w:val="24"/>
          <w:szCs w:val="24"/>
        </w:rPr>
        <w:tab/>
        <w:t xml:space="preserve">    3.65</w:t>
      </w:r>
      <w:r w:rsidR="005054DD" w:rsidRPr="00853E3D">
        <w:rPr>
          <w:rFonts w:ascii="Times New Roman" w:hAnsi="Times New Roman" w:cs="Times New Roman"/>
          <w:sz w:val="24"/>
          <w:szCs w:val="24"/>
        </w:rPr>
        <w:t>4</w:t>
      </w:r>
      <w:r w:rsidR="005054DD" w:rsidRPr="00853E3D">
        <w:rPr>
          <w:rFonts w:ascii="Times New Roman" w:hAnsi="Times New Roman" w:cs="Times New Roman"/>
          <w:sz w:val="24"/>
          <w:szCs w:val="24"/>
        </w:rPr>
        <w:tab/>
      </w:r>
      <w:r w:rsidRPr="00853E3D">
        <w:rPr>
          <w:rFonts w:ascii="Times New Roman" w:hAnsi="Times New Roman" w:cs="Times New Roman"/>
          <w:sz w:val="24"/>
          <w:szCs w:val="24"/>
        </w:rPr>
        <w:t>grams</w:t>
      </w:r>
      <w:r w:rsidR="00866E38" w:rsidRPr="00853E3D">
        <w:rPr>
          <w:rFonts w:ascii="Times New Roman" w:hAnsi="Times New Roman" w:cs="Times New Roman"/>
          <w:sz w:val="24"/>
          <w:szCs w:val="24"/>
        </w:rPr>
        <w:t xml:space="preserve">  </w:t>
      </w:r>
    </w:p>
    <w:p w14:paraId="2994CEEA" w14:textId="7ADB1D49" w:rsidR="0043153B" w:rsidRPr="00853E3D" w:rsidRDefault="0043153B" w:rsidP="000B0C2B">
      <w:pPr>
        <w:spacing w:after="0" w:line="480" w:lineRule="auto"/>
        <w:rPr>
          <w:rFonts w:ascii="Times New Roman" w:hAnsi="Times New Roman" w:cs="Times New Roman"/>
          <w:sz w:val="24"/>
          <w:szCs w:val="24"/>
        </w:rPr>
      </w:pPr>
      <w:r w:rsidRPr="00853E3D">
        <w:rPr>
          <w:rFonts w:ascii="Times New Roman" w:hAnsi="Times New Roman" w:cs="Times New Roman"/>
          <w:sz w:val="24"/>
          <w:szCs w:val="24"/>
        </w:rPr>
        <w:t>1 Pfennig</w:t>
      </w:r>
      <w:r w:rsidRPr="00853E3D">
        <w:rPr>
          <w:rFonts w:ascii="Times New Roman" w:hAnsi="Times New Roman" w:cs="Times New Roman"/>
          <w:sz w:val="24"/>
          <w:szCs w:val="24"/>
        </w:rPr>
        <w:tab/>
        <w:t>= 1/16 Lot</w:t>
      </w:r>
      <w:r w:rsidRPr="00853E3D">
        <w:rPr>
          <w:rFonts w:ascii="Times New Roman" w:hAnsi="Times New Roman" w:cs="Times New Roman"/>
          <w:sz w:val="24"/>
          <w:szCs w:val="24"/>
        </w:rPr>
        <w:tab/>
      </w:r>
      <w:r w:rsidR="00AE4CA4" w:rsidRPr="00853E3D">
        <w:rPr>
          <w:rFonts w:ascii="Times New Roman" w:hAnsi="Times New Roman" w:cs="Times New Roman"/>
          <w:sz w:val="24"/>
          <w:szCs w:val="24"/>
        </w:rPr>
        <w:tab/>
      </w:r>
      <w:r w:rsidR="00AE4CA4" w:rsidRPr="00853E3D">
        <w:rPr>
          <w:rFonts w:ascii="Times New Roman" w:hAnsi="Times New Roman" w:cs="Times New Roman"/>
          <w:sz w:val="24"/>
          <w:szCs w:val="24"/>
        </w:rPr>
        <w:tab/>
      </w:r>
      <w:r w:rsidRPr="00853E3D">
        <w:rPr>
          <w:rFonts w:ascii="Times New Roman" w:hAnsi="Times New Roman" w:cs="Times New Roman"/>
          <w:sz w:val="24"/>
          <w:szCs w:val="24"/>
        </w:rPr>
        <w:t xml:space="preserve">= </w:t>
      </w:r>
      <w:r w:rsidRPr="00853E3D">
        <w:rPr>
          <w:rFonts w:ascii="Times New Roman" w:hAnsi="Times New Roman" w:cs="Times New Roman"/>
          <w:sz w:val="24"/>
          <w:szCs w:val="24"/>
        </w:rPr>
        <w:tab/>
        <w:t xml:space="preserve">     </w:t>
      </w:r>
      <w:r w:rsidR="000C488F" w:rsidRPr="00853E3D">
        <w:rPr>
          <w:rFonts w:ascii="Times New Roman" w:hAnsi="Times New Roman" w:cs="Times New Roman"/>
          <w:sz w:val="24"/>
          <w:szCs w:val="24"/>
        </w:rPr>
        <w:t xml:space="preserve"> </w:t>
      </w:r>
      <w:r w:rsidR="00811D4A">
        <w:rPr>
          <w:rFonts w:ascii="Times New Roman" w:hAnsi="Times New Roman" w:cs="Times New Roman"/>
          <w:sz w:val="24"/>
          <w:szCs w:val="24"/>
        </w:rPr>
        <w:t>0</w:t>
      </w:r>
      <w:r w:rsidRPr="00853E3D">
        <w:rPr>
          <w:rFonts w:ascii="Times New Roman" w:hAnsi="Times New Roman" w:cs="Times New Roman"/>
          <w:sz w:val="24"/>
          <w:szCs w:val="24"/>
        </w:rPr>
        <w:t>.91</w:t>
      </w:r>
      <w:r w:rsidR="00FB6A4D" w:rsidRPr="007718AD">
        <w:rPr>
          <w:rFonts w:ascii="Times New Roman" w:hAnsi="Times New Roman" w:cs="Times New Roman"/>
          <w:sz w:val="24"/>
          <w:szCs w:val="24"/>
        </w:rPr>
        <w:t>4</w:t>
      </w:r>
      <w:r w:rsidR="00596F80" w:rsidRPr="00853E3D">
        <w:rPr>
          <w:rFonts w:ascii="Times New Roman" w:hAnsi="Times New Roman" w:cs="Times New Roman"/>
          <w:sz w:val="24"/>
          <w:szCs w:val="24"/>
        </w:rPr>
        <w:tab/>
      </w:r>
      <w:r w:rsidRPr="00853E3D">
        <w:rPr>
          <w:rFonts w:ascii="Times New Roman" w:hAnsi="Times New Roman" w:cs="Times New Roman"/>
          <w:sz w:val="24"/>
          <w:szCs w:val="24"/>
        </w:rPr>
        <w:t>grams</w:t>
      </w:r>
    </w:p>
    <w:p w14:paraId="4CD2C1E5" w14:textId="7F6F3E60" w:rsidR="0043153B" w:rsidRPr="00853E3D" w:rsidRDefault="0043153B" w:rsidP="000B0C2B">
      <w:pPr>
        <w:spacing w:after="0" w:line="480" w:lineRule="auto"/>
        <w:rPr>
          <w:rFonts w:ascii="Times New Roman" w:hAnsi="Times New Roman" w:cs="Times New Roman"/>
          <w:sz w:val="24"/>
          <w:szCs w:val="24"/>
        </w:rPr>
      </w:pPr>
      <w:r w:rsidRPr="00853E3D">
        <w:rPr>
          <w:rFonts w:ascii="Times New Roman" w:hAnsi="Times New Roman" w:cs="Times New Roman"/>
          <w:sz w:val="24"/>
          <w:szCs w:val="24"/>
        </w:rPr>
        <w:t>1 Gran</w:t>
      </w:r>
      <w:r w:rsidRPr="00853E3D">
        <w:rPr>
          <w:rFonts w:ascii="Times New Roman" w:hAnsi="Times New Roman" w:cs="Times New Roman"/>
          <w:sz w:val="24"/>
          <w:szCs w:val="24"/>
        </w:rPr>
        <w:tab/>
      </w:r>
      <w:r w:rsidRPr="00853E3D">
        <w:rPr>
          <w:rFonts w:ascii="Times New Roman" w:hAnsi="Times New Roman" w:cs="Times New Roman"/>
          <w:sz w:val="24"/>
          <w:szCs w:val="24"/>
        </w:rPr>
        <w:tab/>
        <w:t>= 1/18 Lot</w:t>
      </w:r>
      <w:r w:rsidRPr="00853E3D">
        <w:rPr>
          <w:rFonts w:ascii="Times New Roman" w:hAnsi="Times New Roman" w:cs="Times New Roman"/>
          <w:sz w:val="24"/>
          <w:szCs w:val="24"/>
        </w:rPr>
        <w:tab/>
      </w:r>
      <w:r w:rsidR="00AE4CA4" w:rsidRPr="00853E3D">
        <w:rPr>
          <w:rFonts w:ascii="Times New Roman" w:hAnsi="Times New Roman" w:cs="Times New Roman"/>
          <w:sz w:val="24"/>
          <w:szCs w:val="24"/>
        </w:rPr>
        <w:tab/>
      </w:r>
      <w:r w:rsidR="00AE4CA4" w:rsidRPr="00853E3D">
        <w:rPr>
          <w:rFonts w:ascii="Times New Roman" w:hAnsi="Times New Roman" w:cs="Times New Roman"/>
          <w:sz w:val="24"/>
          <w:szCs w:val="24"/>
        </w:rPr>
        <w:tab/>
      </w:r>
      <w:r w:rsidRPr="00853E3D">
        <w:rPr>
          <w:rFonts w:ascii="Times New Roman" w:hAnsi="Times New Roman" w:cs="Times New Roman"/>
          <w:sz w:val="24"/>
          <w:szCs w:val="24"/>
        </w:rPr>
        <w:t xml:space="preserve">= </w:t>
      </w:r>
      <w:r w:rsidRPr="00853E3D">
        <w:rPr>
          <w:rFonts w:ascii="Times New Roman" w:hAnsi="Times New Roman" w:cs="Times New Roman"/>
          <w:sz w:val="24"/>
          <w:szCs w:val="24"/>
        </w:rPr>
        <w:tab/>
        <w:t xml:space="preserve">      </w:t>
      </w:r>
      <w:r w:rsidR="00811D4A">
        <w:rPr>
          <w:rFonts w:ascii="Times New Roman" w:hAnsi="Times New Roman" w:cs="Times New Roman"/>
          <w:sz w:val="24"/>
          <w:szCs w:val="24"/>
        </w:rPr>
        <w:t>0</w:t>
      </w:r>
      <w:r w:rsidRPr="00853E3D">
        <w:rPr>
          <w:rFonts w:ascii="Times New Roman" w:hAnsi="Times New Roman" w:cs="Times New Roman"/>
          <w:sz w:val="24"/>
          <w:szCs w:val="24"/>
        </w:rPr>
        <w:t>.81</w:t>
      </w:r>
      <w:r w:rsidR="005054DD" w:rsidRPr="00853E3D">
        <w:rPr>
          <w:rFonts w:ascii="Times New Roman" w:hAnsi="Times New Roman" w:cs="Times New Roman"/>
          <w:sz w:val="24"/>
          <w:szCs w:val="24"/>
        </w:rPr>
        <w:t>2</w:t>
      </w:r>
      <w:r w:rsidR="005054DD" w:rsidRPr="00853E3D">
        <w:rPr>
          <w:rFonts w:ascii="Times New Roman" w:hAnsi="Times New Roman" w:cs="Times New Roman"/>
          <w:sz w:val="24"/>
          <w:szCs w:val="24"/>
        </w:rPr>
        <w:tab/>
      </w:r>
      <w:r w:rsidRPr="00853E3D">
        <w:rPr>
          <w:rFonts w:ascii="Times New Roman" w:hAnsi="Times New Roman" w:cs="Times New Roman"/>
          <w:sz w:val="24"/>
          <w:szCs w:val="24"/>
        </w:rPr>
        <w:t>grams</w:t>
      </w:r>
    </w:p>
    <w:bookmarkEnd w:id="1"/>
    <w:p w14:paraId="1D127455" w14:textId="77777777" w:rsidR="00022D59" w:rsidRDefault="00022D59" w:rsidP="000B0C2B">
      <w:pPr>
        <w:spacing w:after="0" w:line="480" w:lineRule="auto"/>
        <w:rPr>
          <w:rFonts w:ascii="Times New Roman" w:hAnsi="Times New Roman" w:cs="Times New Roman"/>
          <w:sz w:val="24"/>
          <w:szCs w:val="24"/>
        </w:rPr>
      </w:pPr>
    </w:p>
    <w:p w14:paraId="49FBEAAD" w14:textId="7AB84D87" w:rsidR="00E62413" w:rsidRPr="00853E3D" w:rsidRDefault="00B3080C" w:rsidP="000B0C2B">
      <w:pPr>
        <w:spacing w:after="0" w:line="480" w:lineRule="auto"/>
        <w:rPr>
          <w:rFonts w:ascii="Times New Roman" w:hAnsi="Times New Roman" w:cs="Times New Roman"/>
          <w:sz w:val="24"/>
          <w:szCs w:val="24"/>
        </w:rPr>
      </w:pPr>
      <w:r w:rsidRPr="00455E75">
        <w:rPr>
          <w:rFonts w:ascii="Times New Roman" w:hAnsi="Times New Roman" w:cs="Times New Roman"/>
          <w:b/>
          <w:bCs/>
          <w:sz w:val="24"/>
          <w:szCs w:val="24"/>
        </w:rPr>
        <w:t xml:space="preserve">England/United Kingdom of Great </w:t>
      </w:r>
      <w:r w:rsidR="00837DE1" w:rsidRPr="00455E75">
        <w:rPr>
          <w:rFonts w:ascii="Times New Roman" w:hAnsi="Times New Roman" w:cs="Times New Roman"/>
          <w:b/>
          <w:bCs/>
          <w:sz w:val="24"/>
          <w:szCs w:val="24"/>
        </w:rPr>
        <w:t>Britain</w:t>
      </w:r>
      <w:r w:rsidR="00E62413" w:rsidRPr="00455E75">
        <w:rPr>
          <w:rFonts w:ascii="Times New Roman" w:hAnsi="Times New Roman" w:cs="Times New Roman"/>
          <w:b/>
          <w:bCs/>
          <w:sz w:val="24"/>
          <w:szCs w:val="24"/>
        </w:rPr>
        <w:t xml:space="preserve"> (Troy </w:t>
      </w:r>
      <w:r w:rsidR="00811D4A" w:rsidRPr="00455E75">
        <w:rPr>
          <w:rFonts w:ascii="Times New Roman" w:hAnsi="Times New Roman" w:cs="Times New Roman"/>
          <w:b/>
          <w:bCs/>
          <w:sz w:val="24"/>
          <w:szCs w:val="24"/>
        </w:rPr>
        <w:t>W</w:t>
      </w:r>
      <w:r w:rsidR="00E62413" w:rsidRPr="00455E75">
        <w:rPr>
          <w:rFonts w:ascii="Times New Roman" w:hAnsi="Times New Roman" w:cs="Times New Roman"/>
          <w:b/>
          <w:bCs/>
          <w:sz w:val="24"/>
          <w:szCs w:val="24"/>
        </w:rPr>
        <w:t>eight)</w:t>
      </w:r>
      <w:r w:rsidRPr="00853E3D">
        <w:rPr>
          <w:rStyle w:val="EndnoteReference"/>
          <w:rFonts w:ascii="Times New Roman" w:hAnsi="Times New Roman" w:cs="Times New Roman"/>
          <w:sz w:val="24"/>
          <w:szCs w:val="24"/>
        </w:rPr>
        <w:endnoteReference w:id="4"/>
      </w:r>
    </w:p>
    <w:p w14:paraId="6066D606" w14:textId="3DCDD4CC" w:rsidR="00E62413" w:rsidRPr="00853E3D" w:rsidRDefault="00E62413" w:rsidP="000B0C2B">
      <w:pPr>
        <w:spacing w:after="0" w:line="480" w:lineRule="auto"/>
        <w:rPr>
          <w:rFonts w:ascii="Times New Roman" w:hAnsi="Times New Roman" w:cs="Times New Roman"/>
          <w:sz w:val="24"/>
          <w:szCs w:val="24"/>
        </w:rPr>
      </w:pPr>
      <w:r w:rsidRPr="00853E3D">
        <w:rPr>
          <w:rFonts w:ascii="Times New Roman" w:hAnsi="Times New Roman" w:cs="Times New Roman"/>
          <w:sz w:val="24"/>
          <w:szCs w:val="24"/>
        </w:rPr>
        <w:t>1 pound</w:t>
      </w:r>
      <w:r w:rsidRPr="00853E3D">
        <w:rPr>
          <w:rFonts w:ascii="Times New Roman" w:hAnsi="Times New Roman" w:cs="Times New Roman"/>
          <w:sz w:val="24"/>
          <w:szCs w:val="24"/>
        </w:rPr>
        <w:tab/>
        <w:t>= 12 ounces (ozt</w:t>
      </w:r>
      <w:r w:rsidR="00211577">
        <w:rPr>
          <w:rFonts w:ascii="Times New Roman" w:hAnsi="Times New Roman" w:cs="Times New Roman"/>
          <w:sz w:val="24"/>
          <w:szCs w:val="24"/>
        </w:rPr>
        <w:t>.</w:t>
      </w:r>
      <w:r w:rsidRPr="00853E3D">
        <w:rPr>
          <w:rFonts w:ascii="Times New Roman" w:hAnsi="Times New Roman" w:cs="Times New Roman"/>
          <w:sz w:val="24"/>
          <w:szCs w:val="24"/>
        </w:rPr>
        <w:t>)</w:t>
      </w:r>
      <w:r w:rsidRPr="00853E3D">
        <w:rPr>
          <w:rFonts w:ascii="Times New Roman" w:hAnsi="Times New Roman" w:cs="Times New Roman"/>
          <w:sz w:val="24"/>
          <w:szCs w:val="24"/>
        </w:rPr>
        <w:tab/>
      </w:r>
      <w:r w:rsidRPr="00853E3D">
        <w:rPr>
          <w:rFonts w:ascii="Times New Roman" w:hAnsi="Times New Roman" w:cs="Times New Roman"/>
          <w:sz w:val="24"/>
          <w:szCs w:val="24"/>
        </w:rPr>
        <w:tab/>
        <w:t>=</w:t>
      </w:r>
      <w:r w:rsidRPr="00853E3D">
        <w:rPr>
          <w:rFonts w:ascii="Times New Roman" w:hAnsi="Times New Roman" w:cs="Times New Roman"/>
          <w:sz w:val="24"/>
          <w:szCs w:val="24"/>
        </w:rPr>
        <w:tab/>
        <w:t>373.2</w:t>
      </w:r>
      <w:r w:rsidR="00A31193" w:rsidRPr="00853E3D">
        <w:rPr>
          <w:rFonts w:ascii="Times New Roman" w:hAnsi="Times New Roman" w:cs="Times New Roman"/>
          <w:sz w:val="24"/>
          <w:szCs w:val="24"/>
        </w:rPr>
        <w:t xml:space="preserve">42 </w:t>
      </w:r>
      <w:r w:rsidR="0094142D" w:rsidRPr="00853E3D">
        <w:rPr>
          <w:rFonts w:ascii="Times New Roman" w:hAnsi="Times New Roman" w:cs="Times New Roman"/>
          <w:sz w:val="24"/>
          <w:szCs w:val="24"/>
        </w:rPr>
        <w:tab/>
      </w:r>
      <w:r w:rsidRPr="00853E3D">
        <w:rPr>
          <w:rFonts w:ascii="Times New Roman" w:hAnsi="Times New Roman" w:cs="Times New Roman"/>
          <w:sz w:val="24"/>
          <w:szCs w:val="24"/>
        </w:rPr>
        <w:t>grams</w:t>
      </w:r>
      <w:r w:rsidR="00461CEE" w:rsidRPr="00853E3D">
        <w:rPr>
          <w:rFonts w:ascii="Times New Roman" w:hAnsi="Times New Roman" w:cs="Times New Roman"/>
          <w:sz w:val="24"/>
          <w:szCs w:val="24"/>
        </w:rPr>
        <w:t xml:space="preserve"> </w:t>
      </w:r>
    </w:p>
    <w:p w14:paraId="642D8296" w14:textId="25BABB56" w:rsidR="00E62413" w:rsidRPr="00853E3D" w:rsidRDefault="00E62413" w:rsidP="000B0C2B">
      <w:pPr>
        <w:spacing w:after="0" w:line="480" w:lineRule="auto"/>
        <w:rPr>
          <w:rFonts w:ascii="Times New Roman" w:hAnsi="Times New Roman" w:cs="Times New Roman"/>
          <w:sz w:val="24"/>
          <w:szCs w:val="24"/>
        </w:rPr>
      </w:pPr>
      <w:r w:rsidRPr="00853E3D">
        <w:rPr>
          <w:rFonts w:ascii="Times New Roman" w:hAnsi="Times New Roman" w:cs="Times New Roman"/>
          <w:sz w:val="24"/>
          <w:szCs w:val="24"/>
        </w:rPr>
        <w:t>1 ounce</w:t>
      </w:r>
      <w:r w:rsidRPr="00853E3D">
        <w:rPr>
          <w:rFonts w:ascii="Times New Roman" w:hAnsi="Times New Roman" w:cs="Times New Roman"/>
          <w:sz w:val="24"/>
          <w:szCs w:val="24"/>
        </w:rPr>
        <w:tab/>
        <w:t>= 20 pennyweights (dwt</w:t>
      </w:r>
      <w:r w:rsidR="00211577">
        <w:rPr>
          <w:rFonts w:ascii="Times New Roman" w:hAnsi="Times New Roman" w:cs="Times New Roman"/>
          <w:sz w:val="24"/>
          <w:szCs w:val="24"/>
        </w:rPr>
        <w:t>.</w:t>
      </w:r>
      <w:r w:rsidRPr="00853E3D">
        <w:rPr>
          <w:rFonts w:ascii="Times New Roman" w:hAnsi="Times New Roman" w:cs="Times New Roman"/>
          <w:sz w:val="24"/>
          <w:szCs w:val="24"/>
        </w:rPr>
        <w:t>)</w:t>
      </w:r>
      <w:r w:rsidRPr="00853E3D">
        <w:rPr>
          <w:rFonts w:ascii="Times New Roman" w:hAnsi="Times New Roman" w:cs="Times New Roman"/>
          <w:sz w:val="24"/>
          <w:szCs w:val="24"/>
        </w:rPr>
        <w:tab/>
        <w:t xml:space="preserve">= </w:t>
      </w:r>
      <w:proofErr w:type="gramStart"/>
      <w:r w:rsidRPr="00853E3D">
        <w:rPr>
          <w:rFonts w:ascii="Times New Roman" w:hAnsi="Times New Roman" w:cs="Times New Roman"/>
          <w:sz w:val="24"/>
          <w:szCs w:val="24"/>
        </w:rPr>
        <w:tab/>
        <w:t xml:space="preserve">  31</w:t>
      </w:r>
      <w:proofErr w:type="gramEnd"/>
      <w:r w:rsidRPr="00853E3D">
        <w:rPr>
          <w:rFonts w:ascii="Times New Roman" w:hAnsi="Times New Roman" w:cs="Times New Roman"/>
          <w:sz w:val="24"/>
          <w:szCs w:val="24"/>
        </w:rPr>
        <w:t>.1</w:t>
      </w:r>
      <w:r w:rsidR="00A31193" w:rsidRPr="00853E3D">
        <w:rPr>
          <w:rFonts w:ascii="Times New Roman" w:hAnsi="Times New Roman" w:cs="Times New Roman"/>
          <w:sz w:val="24"/>
          <w:szCs w:val="24"/>
        </w:rPr>
        <w:t>0</w:t>
      </w:r>
      <w:r w:rsidR="00FB6A4D" w:rsidRPr="007718AD">
        <w:rPr>
          <w:rFonts w:ascii="Times New Roman" w:hAnsi="Times New Roman" w:cs="Times New Roman"/>
          <w:sz w:val="24"/>
          <w:szCs w:val="24"/>
        </w:rPr>
        <w:t>4</w:t>
      </w:r>
      <w:r w:rsidR="0094142D" w:rsidRPr="00853E3D">
        <w:rPr>
          <w:rFonts w:ascii="Times New Roman" w:hAnsi="Times New Roman" w:cs="Times New Roman"/>
          <w:sz w:val="24"/>
          <w:szCs w:val="24"/>
        </w:rPr>
        <w:tab/>
      </w:r>
      <w:r w:rsidRPr="00853E3D">
        <w:rPr>
          <w:rFonts w:ascii="Times New Roman" w:hAnsi="Times New Roman" w:cs="Times New Roman"/>
          <w:sz w:val="24"/>
          <w:szCs w:val="24"/>
        </w:rPr>
        <w:t>grams</w:t>
      </w:r>
      <w:r w:rsidR="00461CEE" w:rsidRPr="00853E3D">
        <w:rPr>
          <w:rFonts w:ascii="Times New Roman" w:hAnsi="Times New Roman" w:cs="Times New Roman"/>
          <w:sz w:val="24"/>
          <w:szCs w:val="24"/>
        </w:rPr>
        <w:t xml:space="preserve"> </w:t>
      </w:r>
    </w:p>
    <w:p w14:paraId="40F7AF9A" w14:textId="255CDAFD" w:rsidR="00E62413" w:rsidRPr="00853E3D" w:rsidRDefault="00E62413" w:rsidP="000B0C2B">
      <w:pPr>
        <w:spacing w:after="0" w:line="480" w:lineRule="auto"/>
        <w:rPr>
          <w:rFonts w:ascii="Times New Roman" w:hAnsi="Times New Roman" w:cs="Times New Roman"/>
          <w:sz w:val="24"/>
          <w:szCs w:val="24"/>
        </w:rPr>
      </w:pPr>
      <w:r w:rsidRPr="00853E3D">
        <w:rPr>
          <w:rFonts w:ascii="Times New Roman" w:hAnsi="Times New Roman" w:cs="Times New Roman"/>
          <w:sz w:val="24"/>
          <w:szCs w:val="24"/>
        </w:rPr>
        <w:t>1 pennyweight</w:t>
      </w:r>
      <w:r w:rsidRPr="00853E3D">
        <w:rPr>
          <w:rFonts w:ascii="Times New Roman" w:hAnsi="Times New Roman" w:cs="Times New Roman"/>
          <w:sz w:val="24"/>
          <w:szCs w:val="24"/>
        </w:rPr>
        <w:tab/>
        <w:t>= 24 grains (g</w:t>
      </w:r>
      <w:r w:rsidR="0020776F" w:rsidRPr="00853E3D">
        <w:rPr>
          <w:rFonts w:ascii="Times New Roman" w:hAnsi="Times New Roman" w:cs="Times New Roman"/>
          <w:sz w:val="24"/>
          <w:szCs w:val="24"/>
        </w:rPr>
        <w:t>r</w:t>
      </w:r>
      <w:r w:rsidR="00211577">
        <w:rPr>
          <w:rFonts w:ascii="Times New Roman" w:hAnsi="Times New Roman" w:cs="Times New Roman"/>
          <w:sz w:val="24"/>
          <w:szCs w:val="24"/>
        </w:rPr>
        <w:t>.</w:t>
      </w:r>
      <w:r w:rsidR="00F46F0B" w:rsidRPr="00853E3D">
        <w:rPr>
          <w:rFonts w:ascii="Times New Roman" w:hAnsi="Times New Roman" w:cs="Times New Roman"/>
          <w:sz w:val="24"/>
          <w:szCs w:val="24"/>
        </w:rPr>
        <w:t>)</w:t>
      </w:r>
      <w:r w:rsidR="00F46F0B" w:rsidRPr="00853E3D">
        <w:rPr>
          <w:rFonts w:ascii="Times New Roman" w:hAnsi="Times New Roman" w:cs="Times New Roman"/>
          <w:sz w:val="24"/>
          <w:szCs w:val="24"/>
        </w:rPr>
        <w:tab/>
      </w:r>
      <w:r w:rsidR="00F46F0B" w:rsidRPr="00853E3D">
        <w:rPr>
          <w:rFonts w:ascii="Times New Roman" w:hAnsi="Times New Roman" w:cs="Times New Roman"/>
          <w:sz w:val="24"/>
          <w:szCs w:val="24"/>
        </w:rPr>
        <w:tab/>
      </w:r>
      <w:r w:rsidRPr="00853E3D">
        <w:rPr>
          <w:rFonts w:ascii="Times New Roman" w:hAnsi="Times New Roman" w:cs="Times New Roman"/>
          <w:sz w:val="24"/>
          <w:szCs w:val="24"/>
        </w:rPr>
        <w:t>=</w:t>
      </w:r>
      <w:r w:rsidRPr="00853E3D">
        <w:rPr>
          <w:rFonts w:ascii="Times New Roman" w:hAnsi="Times New Roman" w:cs="Times New Roman"/>
          <w:sz w:val="24"/>
          <w:szCs w:val="24"/>
        </w:rPr>
        <w:tab/>
        <w:t xml:space="preserve">    1.55</w:t>
      </w:r>
      <w:r w:rsidR="00E06A61" w:rsidRPr="00853E3D">
        <w:rPr>
          <w:rFonts w:ascii="Times New Roman" w:hAnsi="Times New Roman" w:cs="Times New Roman"/>
          <w:sz w:val="24"/>
          <w:szCs w:val="24"/>
        </w:rPr>
        <w:t>5</w:t>
      </w:r>
      <w:r w:rsidR="0094142D" w:rsidRPr="00853E3D">
        <w:rPr>
          <w:rFonts w:ascii="Times New Roman" w:hAnsi="Times New Roman" w:cs="Times New Roman"/>
          <w:sz w:val="24"/>
          <w:szCs w:val="24"/>
        </w:rPr>
        <w:tab/>
      </w:r>
      <w:r w:rsidRPr="00853E3D">
        <w:rPr>
          <w:rFonts w:ascii="Times New Roman" w:hAnsi="Times New Roman" w:cs="Times New Roman"/>
          <w:sz w:val="24"/>
          <w:szCs w:val="24"/>
        </w:rPr>
        <w:t>grams</w:t>
      </w:r>
      <w:r w:rsidR="002033CE">
        <w:rPr>
          <w:rFonts w:ascii="Times New Roman" w:hAnsi="Times New Roman" w:cs="Times New Roman"/>
          <w:sz w:val="24"/>
          <w:szCs w:val="24"/>
        </w:rPr>
        <w:t xml:space="preserve"> </w:t>
      </w:r>
    </w:p>
    <w:p w14:paraId="07826796" w14:textId="5FFA475D" w:rsidR="000B0C2B" w:rsidRDefault="00E62413" w:rsidP="000B0C2B">
      <w:pPr>
        <w:spacing w:after="0" w:line="480" w:lineRule="auto"/>
        <w:rPr>
          <w:rFonts w:ascii="Times New Roman" w:hAnsi="Times New Roman" w:cs="Times New Roman"/>
          <w:sz w:val="24"/>
          <w:szCs w:val="24"/>
        </w:rPr>
      </w:pPr>
      <w:r w:rsidRPr="00853E3D">
        <w:rPr>
          <w:rFonts w:ascii="Times New Roman" w:hAnsi="Times New Roman" w:cs="Times New Roman"/>
          <w:sz w:val="24"/>
          <w:szCs w:val="24"/>
        </w:rPr>
        <w:t>1 grain</w:t>
      </w:r>
      <w:r w:rsidRPr="00853E3D">
        <w:rPr>
          <w:rFonts w:ascii="Times New Roman" w:hAnsi="Times New Roman" w:cs="Times New Roman"/>
          <w:sz w:val="24"/>
          <w:szCs w:val="24"/>
        </w:rPr>
        <w:tab/>
      </w:r>
      <w:r w:rsidRPr="00853E3D">
        <w:rPr>
          <w:rFonts w:ascii="Times New Roman" w:hAnsi="Times New Roman" w:cs="Times New Roman"/>
          <w:sz w:val="24"/>
          <w:szCs w:val="24"/>
        </w:rPr>
        <w:tab/>
      </w:r>
      <w:r w:rsidRPr="00853E3D">
        <w:rPr>
          <w:rFonts w:ascii="Times New Roman" w:hAnsi="Times New Roman" w:cs="Times New Roman"/>
          <w:sz w:val="24"/>
          <w:szCs w:val="24"/>
        </w:rPr>
        <w:tab/>
      </w:r>
      <w:r w:rsidRPr="00853E3D">
        <w:rPr>
          <w:rFonts w:ascii="Times New Roman" w:hAnsi="Times New Roman" w:cs="Times New Roman"/>
          <w:sz w:val="24"/>
          <w:szCs w:val="24"/>
        </w:rPr>
        <w:tab/>
      </w:r>
      <w:r w:rsidRPr="00853E3D">
        <w:rPr>
          <w:rFonts w:ascii="Times New Roman" w:hAnsi="Times New Roman" w:cs="Times New Roman"/>
          <w:sz w:val="24"/>
          <w:szCs w:val="24"/>
        </w:rPr>
        <w:tab/>
      </w:r>
      <w:r w:rsidRPr="00853E3D">
        <w:rPr>
          <w:rFonts w:ascii="Times New Roman" w:hAnsi="Times New Roman" w:cs="Times New Roman"/>
          <w:sz w:val="24"/>
          <w:szCs w:val="24"/>
        </w:rPr>
        <w:tab/>
        <w:t>=</w:t>
      </w:r>
      <w:r w:rsidRPr="00853E3D">
        <w:rPr>
          <w:rFonts w:ascii="Times New Roman" w:hAnsi="Times New Roman" w:cs="Times New Roman"/>
          <w:sz w:val="24"/>
          <w:szCs w:val="24"/>
        </w:rPr>
        <w:tab/>
        <w:t xml:space="preserve">     </w:t>
      </w:r>
      <w:r w:rsidR="00FB6A4D">
        <w:rPr>
          <w:rFonts w:ascii="Times New Roman" w:hAnsi="Times New Roman" w:cs="Times New Roman"/>
          <w:sz w:val="24"/>
          <w:szCs w:val="24"/>
        </w:rPr>
        <w:t>0</w:t>
      </w:r>
      <w:r w:rsidRPr="00853E3D">
        <w:rPr>
          <w:rFonts w:ascii="Times New Roman" w:hAnsi="Times New Roman" w:cs="Times New Roman"/>
          <w:sz w:val="24"/>
          <w:szCs w:val="24"/>
        </w:rPr>
        <w:t>.06</w:t>
      </w:r>
      <w:r w:rsidR="005054DD" w:rsidRPr="00853E3D">
        <w:rPr>
          <w:rFonts w:ascii="Times New Roman" w:hAnsi="Times New Roman" w:cs="Times New Roman"/>
          <w:sz w:val="24"/>
          <w:szCs w:val="24"/>
        </w:rPr>
        <w:t>5</w:t>
      </w:r>
      <w:r w:rsidR="005054DD" w:rsidRPr="00853E3D">
        <w:rPr>
          <w:rFonts w:ascii="Times New Roman" w:hAnsi="Times New Roman" w:cs="Times New Roman"/>
          <w:sz w:val="24"/>
          <w:szCs w:val="24"/>
        </w:rPr>
        <w:tab/>
      </w:r>
      <w:r w:rsidRPr="00853E3D">
        <w:rPr>
          <w:rFonts w:ascii="Times New Roman" w:hAnsi="Times New Roman" w:cs="Times New Roman"/>
          <w:sz w:val="24"/>
          <w:szCs w:val="24"/>
        </w:rPr>
        <w:t>grams</w:t>
      </w:r>
    </w:p>
    <w:p w14:paraId="3DB3C3B5" w14:textId="77777777" w:rsidR="00022D59" w:rsidRDefault="00022D59" w:rsidP="000B0C2B">
      <w:pPr>
        <w:spacing w:after="0" w:line="480" w:lineRule="auto"/>
        <w:rPr>
          <w:rFonts w:ascii="Times New Roman" w:hAnsi="Times New Roman" w:cs="Times New Roman"/>
          <w:sz w:val="24"/>
          <w:szCs w:val="24"/>
        </w:rPr>
      </w:pPr>
    </w:p>
    <w:p w14:paraId="069F855E" w14:textId="36B44B35" w:rsidR="00AE4CA4" w:rsidRPr="00455E75" w:rsidRDefault="00B00D97" w:rsidP="000B0C2B">
      <w:pPr>
        <w:spacing w:after="0" w:line="480" w:lineRule="auto"/>
        <w:rPr>
          <w:rFonts w:ascii="Times New Roman" w:hAnsi="Times New Roman" w:cs="Times New Roman"/>
          <w:b/>
          <w:bCs/>
          <w:sz w:val="24"/>
          <w:szCs w:val="24"/>
        </w:rPr>
      </w:pPr>
      <w:r w:rsidRPr="00455E75">
        <w:rPr>
          <w:rFonts w:ascii="Times New Roman" w:hAnsi="Times New Roman" w:cs="Times New Roman"/>
          <w:b/>
          <w:bCs/>
          <w:sz w:val="24"/>
          <w:szCs w:val="24"/>
        </w:rPr>
        <w:t xml:space="preserve">French Silver </w:t>
      </w:r>
      <w:r w:rsidR="00C0516C" w:rsidRPr="00455E75">
        <w:rPr>
          <w:rFonts w:ascii="Times New Roman" w:hAnsi="Times New Roman" w:cs="Times New Roman"/>
          <w:b/>
          <w:bCs/>
          <w:sz w:val="24"/>
          <w:szCs w:val="24"/>
        </w:rPr>
        <w:t xml:space="preserve">Weights </w:t>
      </w:r>
      <w:r w:rsidR="00811D4A" w:rsidRPr="00455E75">
        <w:rPr>
          <w:rFonts w:ascii="Times New Roman" w:hAnsi="Times New Roman" w:cs="Times New Roman"/>
          <w:b/>
          <w:bCs/>
          <w:sz w:val="24"/>
          <w:szCs w:val="24"/>
        </w:rPr>
        <w:t>C</w:t>
      </w:r>
      <w:r w:rsidRPr="00455E75">
        <w:rPr>
          <w:rFonts w:ascii="Times New Roman" w:hAnsi="Times New Roman" w:cs="Times New Roman"/>
          <w:b/>
          <w:bCs/>
          <w:sz w:val="24"/>
          <w:szCs w:val="24"/>
        </w:rPr>
        <w:t xml:space="preserve">onverted to Troy Ounces and to Metric </w:t>
      </w:r>
    </w:p>
    <w:p w14:paraId="30CC1CCC" w14:textId="1FC38531" w:rsidR="00803048" w:rsidRPr="00853E3D" w:rsidRDefault="00B00D97" w:rsidP="000B0C2B">
      <w:pPr>
        <w:spacing w:after="0" w:line="480" w:lineRule="auto"/>
        <w:rPr>
          <w:rFonts w:ascii="Times New Roman" w:hAnsi="Times New Roman" w:cs="Times New Roman"/>
          <w:sz w:val="24"/>
          <w:szCs w:val="24"/>
        </w:rPr>
      </w:pPr>
      <w:r w:rsidRPr="00853E3D">
        <w:rPr>
          <w:rFonts w:ascii="Times New Roman" w:hAnsi="Times New Roman" w:cs="Times New Roman"/>
          <w:sz w:val="24"/>
          <w:szCs w:val="24"/>
        </w:rPr>
        <w:t>1</w:t>
      </w:r>
      <w:r w:rsidR="00803048" w:rsidRPr="00853E3D">
        <w:rPr>
          <w:rFonts w:ascii="Times New Roman" w:hAnsi="Times New Roman" w:cs="Times New Roman"/>
          <w:sz w:val="24"/>
          <w:szCs w:val="24"/>
        </w:rPr>
        <w:t xml:space="preserve"> livre </w:t>
      </w:r>
      <w:r w:rsidR="00803048" w:rsidRPr="00853E3D">
        <w:rPr>
          <w:rFonts w:ascii="Times New Roman" w:hAnsi="Times New Roman" w:cs="Times New Roman"/>
          <w:sz w:val="24"/>
          <w:szCs w:val="24"/>
        </w:rPr>
        <w:tab/>
        <w:t xml:space="preserve">  </w:t>
      </w:r>
      <w:r w:rsidR="005124CE" w:rsidRPr="00853E3D">
        <w:rPr>
          <w:rFonts w:ascii="Times New Roman" w:hAnsi="Times New Roman" w:cs="Times New Roman"/>
          <w:sz w:val="24"/>
          <w:szCs w:val="24"/>
        </w:rPr>
        <w:t xml:space="preserve">    </w:t>
      </w:r>
      <w:r w:rsidR="00803048" w:rsidRPr="00853E3D">
        <w:rPr>
          <w:rFonts w:ascii="Times New Roman" w:hAnsi="Times New Roman" w:cs="Times New Roman"/>
          <w:sz w:val="24"/>
          <w:szCs w:val="24"/>
        </w:rPr>
        <w:t xml:space="preserve">= </w:t>
      </w:r>
      <w:r w:rsidR="00803048" w:rsidRPr="00853E3D">
        <w:rPr>
          <w:rFonts w:ascii="Times New Roman" w:hAnsi="Times New Roman" w:cs="Times New Roman"/>
          <w:sz w:val="24"/>
          <w:szCs w:val="24"/>
        </w:rPr>
        <w:tab/>
      </w:r>
      <w:r w:rsidR="005124CE" w:rsidRPr="00853E3D">
        <w:rPr>
          <w:rFonts w:ascii="Times New Roman" w:hAnsi="Times New Roman" w:cs="Times New Roman"/>
          <w:sz w:val="24"/>
          <w:szCs w:val="24"/>
        </w:rPr>
        <w:t>15 oz</w:t>
      </w:r>
      <w:r w:rsidRPr="00853E3D">
        <w:rPr>
          <w:rFonts w:ascii="Times New Roman" w:hAnsi="Times New Roman" w:cs="Times New Roman"/>
          <w:sz w:val="24"/>
          <w:szCs w:val="24"/>
        </w:rPr>
        <w:t>t</w:t>
      </w:r>
      <w:r w:rsidR="00211577">
        <w:rPr>
          <w:rFonts w:ascii="Times New Roman" w:hAnsi="Times New Roman" w:cs="Times New Roman"/>
          <w:sz w:val="24"/>
          <w:szCs w:val="24"/>
        </w:rPr>
        <w:t>.</w:t>
      </w:r>
      <w:r w:rsidR="005124CE" w:rsidRPr="00853E3D">
        <w:rPr>
          <w:rFonts w:ascii="Times New Roman" w:hAnsi="Times New Roman" w:cs="Times New Roman"/>
          <w:sz w:val="24"/>
          <w:szCs w:val="24"/>
        </w:rPr>
        <w:t xml:space="preserve"> </w:t>
      </w:r>
      <w:r w:rsidR="00220B77" w:rsidRPr="00853E3D">
        <w:rPr>
          <w:rFonts w:ascii="Times New Roman" w:hAnsi="Times New Roman" w:cs="Times New Roman"/>
          <w:sz w:val="24"/>
          <w:szCs w:val="24"/>
        </w:rPr>
        <w:t xml:space="preserve"> </w:t>
      </w:r>
      <w:r w:rsidR="005124CE" w:rsidRPr="00853E3D">
        <w:rPr>
          <w:rFonts w:ascii="Times New Roman" w:hAnsi="Times New Roman" w:cs="Times New Roman"/>
          <w:sz w:val="24"/>
          <w:szCs w:val="24"/>
        </w:rPr>
        <w:t>14 dwt</w:t>
      </w:r>
      <w:r w:rsidR="00211577">
        <w:rPr>
          <w:rFonts w:ascii="Times New Roman" w:hAnsi="Times New Roman" w:cs="Times New Roman"/>
          <w:sz w:val="24"/>
          <w:szCs w:val="24"/>
        </w:rPr>
        <w:t>.</w:t>
      </w:r>
      <w:r w:rsidR="005124CE" w:rsidRPr="00853E3D">
        <w:rPr>
          <w:rFonts w:ascii="Times New Roman" w:hAnsi="Times New Roman" w:cs="Times New Roman"/>
          <w:sz w:val="24"/>
          <w:szCs w:val="24"/>
        </w:rPr>
        <w:t xml:space="preserve"> </w:t>
      </w:r>
      <w:r w:rsidR="00220B77" w:rsidRPr="00853E3D">
        <w:rPr>
          <w:rFonts w:ascii="Times New Roman" w:hAnsi="Times New Roman" w:cs="Times New Roman"/>
          <w:sz w:val="24"/>
          <w:szCs w:val="24"/>
        </w:rPr>
        <w:t xml:space="preserve">   </w:t>
      </w:r>
      <w:r w:rsidR="005124CE" w:rsidRPr="00853E3D">
        <w:rPr>
          <w:rFonts w:ascii="Times New Roman" w:hAnsi="Times New Roman" w:cs="Times New Roman"/>
          <w:sz w:val="24"/>
          <w:szCs w:val="24"/>
        </w:rPr>
        <w:t>18</w:t>
      </w:r>
      <w:r w:rsidR="004629D1" w:rsidRPr="00853E3D">
        <w:rPr>
          <w:rFonts w:ascii="Times New Roman" w:hAnsi="Times New Roman" w:cs="Times New Roman"/>
          <w:sz w:val="24"/>
          <w:szCs w:val="24"/>
        </w:rPr>
        <w:t>.</w:t>
      </w:r>
      <w:r w:rsidR="009710A8" w:rsidRPr="00853E3D">
        <w:rPr>
          <w:rFonts w:ascii="Times New Roman" w:hAnsi="Times New Roman" w:cs="Times New Roman"/>
          <w:sz w:val="24"/>
          <w:szCs w:val="24"/>
        </w:rPr>
        <w:t>240</w:t>
      </w:r>
      <w:r w:rsidR="004629D1" w:rsidRPr="00853E3D">
        <w:rPr>
          <w:rFonts w:ascii="Times New Roman" w:hAnsi="Times New Roman" w:cs="Times New Roman"/>
          <w:sz w:val="24"/>
          <w:szCs w:val="24"/>
        </w:rPr>
        <w:tab/>
      </w:r>
      <w:r w:rsidR="007C4331" w:rsidRPr="00853E3D">
        <w:rPr>
          <w:rFonts w:ascii="Times New Roman" w:hAnsi="Times New Roman" w:cs="Times New Roman"/>
          <w:sz w:val="24"/>
          <w:szCs w:val="24"/>
        </w:rPr>
        <w:t>g</w:t>
      </w:r>
      <w:r w:rsidR="0020776F" w:rsidRPr="00853E3D">
        <w:rPr>
          <w:rFonts w:ascii="Times New Roman" w:hAnsi="Times New Roman" w:cs="Times New Roman"/>
          <w:sz w:val="24"/>
          <w:szCs w:val="24"/>
        </w:rPr>
        <w:t>r</w:t>
      </w:r>
      <w:r w:rsidR="00211577">
        <w:rPr>
          <w:rFonts w:ascii="Times New Roman" w:hAnsi="Times New Roman" w:cs="Times New Roman"/>
          <w:sz w:val="24"/>
          <w:szCs w:val="24"/>
        </w:rPr>
        <w:t>.</w:t>
      </w:r>
      <w:r w:rsidR="00875533" w:rsidRPr="00853E3D">
        <w:rPr>
          <w:rFonts w:ascii="Times New Roman" w:hAnsi="Times New Roman" w:cs="Times New Roman"/>
          <w:sz w:val="24"/>
          <w:szCs w:val="24"/>
        </w:rPr>
        <w:tab/>
      </w:r>
      <w:r w:rsidR="00220B77" w:rsidRPr="00853E3D">
        <w:rPr>
          <w:rFonts w:ascii="Times New Roman" w:hAnsi="Times New Roman" w:cs="Times New Roman"/>
          <w:sz w:val="24"/>
          <w:szCs w:val="24"/>
        </w:rPr>
        <w:tab/>
      </w:r>
      <w:r w:rsidR="007C4331" w:rsidRPr="00853E3D">
        <w:rPr>
          <w:rFonts w:ascii="Times New Roman" w:hAnsi="Times New Roman" w:cs="Times New Roman"/>
          <w:sz w:val="24"/>
          <w:szCs w:val="24"/>
        </w:rPr>
        <w:t xml:space="preserve">=      </w:t>
      </w:r>
      <w:r w:rsidR="0046353C" w:rsidRPr="00853E3D">
        <w:rPr>
          <w:rFonts w:ascii="Times New Roman" w:hAnsi="Times New Roman" w:cs="Times New Roman"/>
          <w:sz w:val="24"/>
          <w:szCs w:val="24"/>
        </w:rPr>
        <w:t xml:space="preserve"> </w:t>
      </w:r>
      <w:r w:rsidR="00803048" w:rsidRPr="00853E3D">
        <w:rPr>
          <w:rFonts w:ascii="Times New Roman" w:hAnsi="Times New Roman" w:cs="Times New Roman"/>
          <w:sz w:val="24"/>
          <w:szCs w:val="24"/>
        </w:rPr>
        <w:t>489.5</w:t>
      </w:r>
      <w:r w:rsidR="00D4622B" w:rsidRPr="00853E3D">
        <w:rPr>
          <w:rFonts w:ascii="Times New Roman" w:hAnsi="Times New Roman" w:cs="Times New Roman"/>
          <w:sz w:val="24"/>
          <w:szCs w:val="24"/>
        </w:rPr>
        <w:t>06</w:t>
      </w:r>
      <w:r w:rsidR="005124CE" w:rsidRPr="00853E3D">
        <w:rPr>
          <w:rFonts w:ascii="Times New Roman" w:hAnsi="Times New Roman" w:cs="Times New Roman"/>
          <w:sz w:val="24"/>
          <w:szCs w:val="24"/>
        </w:rPr>
        <w:t xml:space="preserve"> </w:t>
      </w:r>
      <w:r w:rsidR="007C4331" w:rsidRPr="00853E3D">
        <w:rPr>
          <w:rFonts w:ascii="Times New Roman" w:hAnsi="Times New Roman" w:cs="Times New Roman"/>
          <w:sz w:val="24"/>
          <w:szCs w:val="24"/>
        </w:rPr>
        <w:tab/>
      </w:r>
      <w:r w:rsidR="00FF5F07" w:rsidRPr="00853E3D">
        <w:rPr>
          <w:rFonts w:ascii="Times New Roman" w:hAnsi="Times New Roman" w:cs="Times New Roman"/>
          <w:sz w:val="24"/>
          <w:szCs w:val="24"/>
        </w:rPr>
        <w:tab/>
      </w:r>
      <w:r w:rsidR="00803048" w:rsidRPr="00853E3D">
        <w:rPr>
          <w:rFonts w:ascii="Times New Roman" w:hAnsi="Times New Roman" w:cs="Times New Roman"/>
          <w:sz w:val="24"/>
          <w:szCs w:val="24"/>
        </w:rPr>
        <w:t>grams</w:t>
      </w:r>
      <w:r w:rsidR="00803048" w:rsidRPr="00853E3D">
        <w:rPr>
          <w:rFonts w:ascii="Times New Roman" w:hAnsi="Times New Roman" w:cs="Times New Roman"/>
          <w:sz w:val="24"/>
          <w:szCs w:val="24"/>
        </w:rPr>
        <w:tab/>
      </w:r>
    </w:p>
    <w:p w14:paraId="21799A0C" w14:textId="795B8AD6" w:rsidR="00803048" w:rsidRPr="007718AD" w:rsidRDefault="00803048" w:rsidP="000B0C2B">
      <w:pPr>
        <w:spacing w:after="0" w:line="480" w:lineRule="auto"/>
        <w:rPr>
          <w:rFonts w:ascii="Times New Roman" w:hAnsi="Times New Roman" w:cs="Times New Roman"/>
          <w:sz w:val="24"/>
          <w:szCs w:val="24"/>
        </w:rPr>
      </w:pPr>
      <w:r w:rsidRPr="00853E3D">
        <w:rPr>
          <w:rFonts w:ascii="Times New Roman" w:hAnsi="Times New Roman" w:cs="Times New Roman"/>
          <w:sz w:val="24"/>
          <w:szCs w:val="24"/>
        </w:rPr>
        <w:t xml:space="preserve">1 marc </w:t>
      </w:r>
      <w:r w:rsidRPr="00853E3D">
        <w:rPr>
          <w:rFonts w:ascii="Times New Roman" w:hAnsi="Times New Roman" w:cs="Times New Roman"/>
          <w:sz w:val="24"/>
          <w:szCs w:val="24"/>
        </w:rPr>
        <w:tab/>
        <w:t xml:space="preserve">  </w:t>
      </w:r>
      <w:r w:rsidR="005124CE" w:rsidRPr="00853E3D">
        <w:rPr>
          <w:rFonts w:ascii="Times New Roman" w:hAnsi="Times New Roman" w:cs="Times New Roman"/>
          <w:sz w:val="24"/>
          <w:szCs w:val="24"/>
        </w:rPr>
        <w:t xml:space="preserve">    </w:t>
      </w:r>
      <w:r w:rsidRPr="00853E3D">
        <w:rPr>
          <w:rFonts w:ascii="Times New Roman" w:hAnsi="Times New Roman" w:cs="Times New Roman"/>
          <w:sz w:val="24"/>
          <w:szCs w:val="24"/>
        </w:rPr>
        <w:t xml:space="preserve">= </w:t>
      </w:r>
      <w:proofErr w:type="gramStart"/>
      <w:r w:rsidRPr="00853E3D">
        <w:rPr>
          <w:rFonts w:ascii="Times New Roman" w:hAnsi="Times New Roman" w:cs="Times New Roman"/>
          <w:sz w:val="24"/>
          <w:szCs w:val="24"/>
        </w:rPr>
        <w:tab/>
      </w:r>
      <w:r w:rsidR="000E4B5D" w:rsidRPr="00853E3D">
        <w:rPr>
          <w:rFonts w:ascii="Times New Roman" w:hAnsi="Times New Roman" w:cs="Times New Roman"/>
          <w:sz w:val="24"/>
          <w:szCs w:val="24"/>
        </w:rPr>
        <w:t xml:space="preserve">  </w:t>
      </w:r>
      <w:r w:rsidR="005124CE" w:rsidRPr="00853E3D">
        <w:rPr>
          <w:rFonts w:ascii="Times New Roman" w:hAnsi="Times New Roman" w:cs="Times New Roman"/>
          <w:sz w:val="24"/>
          <w:szCs w:val="24"/>
        </w:rPr>
        <w:t>7</w:t>
      </w:r>
      <w:proofErr w:type="gramEnd"/>
      <w:r w:rsidR="005124CE" w:rsidRPr="00853E3D">
        <w:rPr>
          <w:rFonts w:ascii="Times New Roman" w:hAnsi="Times New Roman" w:cs="Times New Roman"/>
          <w:sz w:val="24"/>
          <w:szCs w:val="24"/>
        </w:rPr>
        <w:t xml:space="preserve"> </w:t>
      </w:r>
      <w:r w:rsidR="00220B77" w:rsidRPr="00853E3D">
        <w:rPr>
          <w:rFonts w:ascii="Times New Roman" w:hAnsi="Times New Roman" w:cs="Times New Roman"/>
          <w:sz w:val="24"/>
          <w:szCs w:val="24"/>
        </w:rPr>
        <w:t>ozt</w:t>
      </w:r>
      <w:r w:rsidR="00211577">
        <w:rPr>
          <w:rFonts w:ascii="Times New Roman" w:hAnsi="Times New Roman" w:cs="Times New Roman"/>
          <w:sz w:val="24"/>
          <w:szCs w:val="24"/>
        </w:rPr>
        <w:t>.</w:t>
      </w:r>
      <w:r w:rsidR="002132A0" w:rsidRPr="00853E3D">
        <w:rPr>
          <w:rFonts w:ascii="Times New Roman" w:hAnsi="Times New Roman" w:cs="Times New Roman"/>
          <w:sz w:val="24"/>
          <w:szCs w:val="24"/>
        </w:rPr>
        <w:t xml:space="preserve"> </w:t>
      </w:r>
      <w:r w:rsidR="00220B77" w:rsidRPr="00853E3D">
        <w:rPr>
          <w:rFonts w:ascii="Times New Roman" w:hAnsi="Times New Roman" w:cs="Times New Roman"/>
          <w:sz w:val="24"/>
          <w:szCs w:val="24"/>
        </w:rPr>
        <w:t xml:space="preserve"> 17 </w:t>
      </w:r>
      <w:r w:rsidR="00220B77" w:rsidRPr="007718AD">
        <w:rPr>
          <w:rFonts w:ascii="Times New Roman" w:hAnsi="Times New Roman" w:cs="Times New Roman"/>
          <w:sz w:val="24"/>
          <w:szCs w:val="24"/>
        </w:rPr>
        <w:t>dwt</w:t>
      </w:r>
      <w:r w:rsidR="00211577">
        <w:rPr>
          <w:rFonts w:ascii="Times New Roman" w:hAnsi="Times New Roman" w:cs="Times New Roman"/>
          <w:sz w:val="24"/>
          <w:szCs w:val="24"/>
        </w:rPr>
        <w:t>.</w:t>
      </w:r>
      <w:r w:rsidR="00220B77" w:rsidRPr="007718AD">
        <w:rPr>
          <w:rFonts w:ascii="Times New Roman" w:hAnsi="Times New Roman" w:cs="Times New Roman"/>
          <w:sz w:val="24"/>
          <w:szCs w:val="24"/>
        </w:rPr>
        <w:t xml:space="preserve">      </w:t>
      </w:r>
      <w:r w:rsidR="001E482B" w:rsidRPr="007718AD">
        <w:rPr>
          <w:rFonts w:ascii="Times New Roman" w:hAnsi="Times New Roman" w:cs="Times New Roman"/>
          <w:sz w:val="24"/>
          <w:szCs w:val="24"/>
        </w:rPr>
        <w:t>9.</w:t>
      </w:r>
      <w:r w:rsidR="005054DD" w:rsidRPr="007718AD">
        <w:rPr>
          <w:rFonts w:ascii="Times New Roman" w:hAnsi="Times New Roman" w:cs="Times New Roman"/>
          <w:sz w:val="24"/>
          <w:szCs w:val="24"/>
        </w:rPr>
        <w:t>1</w:t>
      </w:r>
      <w:r w:rsidR="005E7E2F" w:rsidRPr="007718AD">
        <w:rPr>
          <w:rFonts w:ascii="Times New Roman" w:hAnsi="Times New Roman" w:cs="Times New Roman"/>
          <w:sz w:val="24"/>
          <w:szCs w:val="24"/>
        </w:rPr>
        <w:t>16</w:t>
      </w:r>
      <w:r w:rsidR="006C551F" w:rsidRPr="007718AD">
        <w:rPr>
          <w:rFonts w:ascii="Times New Roman" w:hAnsi="Times New Roman" w:cs="Times New Roman"/>
          <w:sz w:val="24"/>
          <w:szCs w:val="24"/>
        </w:rPr>
        <w:tab/>
      </w:r>
      <w:r w:rsidR="00220B77" w:rsidRPr="007718AD">
        <w:rPr>
          <w:rFonts w:ascii="Times New Roman" w:hAnsi="Times New Roman" w:cs="Times New Roman"/>
          <w:sz w:val="24"/>
          <w:szCs w:val="24"/>
        </w:rPr>
        <w:t>gr</w:t>
      </w:r>
      <w:r w:rsidR="00211577">
        <w:rPr>
          <w:rFonts w:ascii="Times New Roman" w:hAnsi="Times New Roman" w:cs="Times New Roman"/>
          <w:sz w:val="24"/>
          <w:szCs w:val="24"/>
        </w:rPr>
        <w:t>.</w:t>
      </w:r>
      <w:r w:rsidR="00875533" w:rsidRPr="007718AD">
        <w:rPr>
          <w:rFonts w:ascii="Times New Roman" w:hAnsi="Times New Roman" w:cs="Times New Roman"/>
          <w:sz w:val="24"/>
          <w:szCs w:val="24"/>
        </w:rPr>
        <w:t xml:space="preserve"> </w:t>
      </w:r>
      <w:r w:rsidR="007C4331" w:rsidRPr="007718AD">
        <w:rPr>
          <w:rFonts w:ascii="Times New Roman" w:hAnsi="Times New Roman" w:cs="Times New Roman"/>
          <w:sz w:val="24"/>
          <w:szCs w:val="24"/>
        </w:rPr>
        <w:t xml:space="preserve">      </w:t>
      </w:r>
      <w:r w:rsidR="00B00D97" w:rsidRPr="007718AD">
        <w:rPr>
          <w:rFonts w:ascii="Times New Roman" w:hAnsi="Times New Roman" w:cs="Times New Roman"/>
          <w:sz w:val="24"/>
          <w:szCs w:val="24"/>
        </w:rPr>
        <w:tab/>
      </w:r>
      <w:r w:rsidR="00220B77" w:rsidRPr="007718AD">
        <w:rPr>
          <w:rFonts w:ascii="Times New Roman" w:hAnsi="Times New Roman" w:cs="Times New Roman"/>
          <w:sz w:val="24"/>
          <w:szCs w:val="24"/>
        </w:rPr>
        <w:t xml:space="preserve">     </w:t>
      </w:r>
      <w:r w:rsidR="00220B77" w:rsidRPr="007718AD">
        <w:rPr>
          <w:rFonts w:ascii="Times New Roman" w:hAnsi="Times New Roman" w:cs="Times New Roman"/>
          <w:sz w:val="24"/>
          <w:szCs w:val="24"/>
        </w:rPr>
        <w:tab/>
      </w:r>
      <w:r w:rsidR="007C4331" w:rsidRPr="007718AD">
        <w:rPr>
          <w:rFonts w:ascii="Times New Roman" w:hAnsi="Times New Roman" w:cs="Times New Roman"/>
          <w:sz w:val="24"/>
          <w:szCs w:val="24"/>
        </w:rPr>
        <w:t xml:space="preserve">=    </w:t>
      </w:r>
      <w:r w:rsidR="0094420A" w:rsidRPr="007718AD">
        <w:rPr>
          <w:rFonts w:ascii="Times New Roman" w:hAnsi="Times New Roman" w:cs="Times New Roman"/>
          <w:sz w:val="24"/>
          <w:szCs w:val="24"/>
        </w:rPr>
        <w:t xml:space="preserve">  </w:t>
      </w:r>
      <w:r w:rsidR="0046353C" w:rsidRPr="007718AD">
        <w:rPr>
          <w:rFonts w:ascii="Times New Roman" w:hAnsi="Times New Roman" w:cs="Times New Roman"/>
          <w:sz w:val="24"/>
          <w:szCs w:val="24"/>
        </w:rPr>
        <w:t xml:space="preserve"> </w:t>
      </w:r>
      <w:r w:rsidRPr="007718AD">
        <w:rPr>
          <w:rFonts w:ascii="Times New Roman" w:hAnsi="Times New Roman" w:cs="Times New Roman"/>
          <w:sz w:val="24"/>
          <w:szCs w:val="24"/>
        </w:rPr>
        <w:t>244.75</w:t>
      </w:r>
      <w:r w:rsidR="00D4622B" w:rsidRPr="007718AD">
        <w:rPr>
          <w:rFonts w:ascii="Times New Roman" w:hAnsi="Times New Roman" w:cs="Times New Roman"/>
          <w:sz w:val="24"/>
          <w:szCs w:val="24"/>
        </w:rPr>
        <w:t xml:space="preserve">3 </w:t>
      </w:r>
      <w:r w:rsidRPr="007718AD">
        <w:rPr>
          <w:rFonts w:ascii="Times New Roman" w:hAnsi="Times New Roman" w:cs="Times New Roman"/>
          <w:sz w:val="24"/>
          <w:szCs w:val="24"/>
        </w:rPr>
        <w:t xml:space="preserve">  </w:t>
      </w:r>
      <w:r w:rsidRPr="007718AD">
        <w:rPr>
          <w:rFonts w:ascii="Times New Roman" w:hAnsi="Times New Roman" w:cs="Times New Roman"/>
          <w:sz w:val="24"/>
          <w:szCs w:val="24"/>
        </w:rPr>
        <w:tab/>
        <w:t>grams</w:t>
      </w:r>
      <w:r w:rsidRPr="007718AD">
        <w:rPr>
          <w:rFonts w:ascii="Times New Roman" w:hAnsi="Times New Roman" w:cs="Times New Roman"/>
          <w:sz w:val="24"/>
          <w:szCs w:val="24"/>
        </w:rPr>
        <w:tab/>
      </w:r>
    </w:p>
    <w:p w14:paraId="51179354" w14:textId="44B441A9" w:rsidR="00803048" w:rsidRPr="007718AD" w:rsidRDefault="00803048" w:rsidP="000B0C2B">
      <w:pPr>
        <w:spacing w:after="0" w:line="480" w:lineRule="auto"/>
        <w:rPr>
          <w:rFonts w:ascii="Times New Roman" w:hAnsi="Times New Roman" w:cs="Times New Roman"/>
          <w:sz w:val="24"/>
          <w:szCs w:val="24"/>
        </w:rPr>
      </w:pPr>
      <w:r w:rsidRPr="007718AD">
        <w:rPr>
          <w:rFonts w:ascii="Times New Roman" w:hAnsi="Times New Roman" w:cs="Times New Roman"/>
          <w:sz w:val="24"/>
          <w:szCs w:val="24"/>
        </w:rPr>
        <w:lastRenderedPageBreak/>
        <w:t>1 once</w:t>
      </w:r>
      <w:r w:rsidRPr="007718AD">
        <w:rPr>
          <w:rFonts w:ascii="Times New Roman" w:hAnsi="Times New Roman" w:cs="Times New Roman"/>
          <w:sz w:val="24"/>
          <w:szCs w:val="24"/>
        </w:rPr>
        <w:tab/>
        <w:t xml:space="preserve">  </w:t>
      </w:r>
      <w:r w:rsidR="005124CE" w:rsidRPr="007718AD">
        <w:rPr>
          <w:rFonts w:ascii="Times New Roman" w:hAnsi="Times New Roman" w:cs="Times New Roman"/>
          <w:sz w:val="24"/>
          <w:szCs w:val="24"/>
        </w:rPr>
        <w:t xml:space="preserve">    =            </w:t>
      </w:r>
      <w:r w:rsidR="002132A0" w:rsidRPr="007718AD">
        <w:rPr>
          <w:rFonts w:ascii="Times New Roman" w:hAnsi="Times New Roman" w:cs="Times New Roman"/>
          <w:sz w:val="24"/>
          <w:szCs w:val="24"/>
        </w:rPr>
        <w:t xml:space="preserve">  </w:t>
      </w:r>
      <w:r w:rsidR="00B00D97" w:rsidRPr="007718AD">
        <w:rPr>
          <w:rFonts w:ascii="Times New Roman" w:hAnsi="Times New Roman" w:cs="Times New Roman"/>
          <w:sz w:val="24"/>
          <w:szCs w:val="24"/>
        </w:rPr>
        <w:t xml:space="preserve"> </w:t>
      </w:r>
      <w:r w:rsidR="00220B77" w:rsidRPr="007718AD">
        <w:rPr>
          <w:rFonts w:ascii="Times New Roman" w:hAnsi="Times New Roman" w:cs="Times New Roman"/>
          <w:sz w:val="24"/>
          <w:szCs w:val="24"/>
        </w:rPr>
        <w:t xml:space="preserve"> </w:t>
      </w:r>
      <w:r w:rsidR="005124CE" w:rsidRPr="007718AD">
        <w:rPr>
          <w:rFonts w:ascii="Times New Roman" w:hAnsi="Times New Roman" w:cs="Times New Roman"/>
          <w:sz w:val="24"/>
          <w:szCs w:val="24"/>
        </w:rPr>
        <w:t>19</w:t>
      </w:r>
      <w:r w:rsidR="00220B77" w:rsidRPr="007718AD">
        <w:rPr>
          <w:rFonts w:ascii="Times New Roman" w:hAnsi="Times New Roman" w:cs="Times New Roman"/>
          <w:sz w:val="24"/>
          <w:szCs w:val="24"/>
        </w:rPr>
        <w:t xml:space="preserve"> dwt</w:t>
      </w:r>
      <w:r w:rsidR="00211577">
        <w:rPr>
          <w:rFonts w:ascii="Times New Roman" w:hAnsi="Times New Roman" w:cs="Times New Roman"/>
          <w:sz w:val="24"/>
          <w:szCs w:val="24"/>
        </w:rPr>
        <w:t>.</w:t>
      </w:r>
      <w:r w:rsidR="00220B77" w:rsidRPr="007718AD">
        <w:rPr>
          <w:rFonts w:ascii="Times New Roman" w:hAnsi="Times New Roman" w:cs="Times New Roman"/>
          <w:sz w:val="24"/>
          <w:szCs w:val="24"/>
        </w:rPr>
        <w:t xml:space="preserve">  </w:t>
      </w:r>
      <w:r w:rsidR="00F43029" w:rsidRPr="007718AD">
        <w:rPr>
          <w:rFonts w:ascii="Times New Roman" w:hAnsi="Times New Roman" w:cs="Times New Roman"/>
          <w:sz w:val="24"/>
          <w:szCs w:val="24"/>
        </w:rPr>
        <w:t xml:space="preserve">  </w:t>
      </w:r>
      <w:r w:rsidR="00220B77" w:rsidRPr="007718AD">
        <w:rPr>
          <w:rFonts w:ascii="Times New Roman" w:hAnsi="Times New Roman" w:cs="Times New Roman"/>
          <w:sz w:val="24"/>
          <w:szCs w:val="24"/>
        </w:rPr>
        <w:t>16.1</w:t>
      </w:r>
      <w:r w:rsidR="005E7E2F" w:rsidRPr="007718AD">
        <w:rPr>
          <w:rFonts w:ascii="Times New Roman" w:hAnsi="Times New Roman" w:cs="Times New Roman"/>
          <w:sz w:val="24"/>
          <w:szCs w:val="24"/>
        </w:rPr>
        <w:t>37</w:t>
      </w:r>
      <w:r w:rsidR="00220B77" w:rsidRPr="007718AD">
        <w:rPr>
          <w:rFonts w:ascii="Times New Roman" w:hAnsi="Times New Roman" w:cs="Times New Roman"/>
          <w:sz w:val="24"/>
          <w:szCs w:val="24"/>
        </w:rPr>
        <w:t xml:space="preserve"> </w:t>
      </w:r>
      <w:r w:rsidR="006C551F" w:rsidRPr="007718AD">
        <w:rPr>
          <w:rFonts w:ascii="Times New Roman" w:hAnsi="Times New Roman" w:cs="Times New Roman"/>
          <w:sz w:val="24"/>
          <w:szCs w:val="24"/>
        </w:rPr>
        <w:tab/>
      </w:r>
      <w:r w:rsidR="00220B77" w:rsidRPr="007718AD">
        <w:rPr>
          <w:rFonts w:ascii="Times New Roman" w:hAnsi="Times New Roman" w:cs="Times New Roman"/>
          <w:sz w:val="24"/>
          <w:szCs w:val="24"/>
        </w:rPr>
        <w:t>gr</w:t>
      </w:r>
      <w:r w:rsidR="00211577">
        <w:rPr>
          <w:rFonts w:ascii="Times New Roman" w:hAnsi="Times New Roman" w:cs="Times New Roman"/>
          <w:sz w:val="24"/>
          <w:szCs w:val="24"/>
        </w:rPr>
        <w:t>.</w:t>
      </w:r>
      <w:r w:rsidR="0094420A" w:rsidRPr="007718AD">
        <w:rPr>
          <w:rFonts w:ascii="Times New Roman" w:hAnsi="Times New Roman" w:cs="Times New Roman"/>
          <w:sz w:val="24"/>
          <w:szCs w:val="24"/>
        </w:rPr>
        <w:t xml:space="preserve">  </w:t>
      </w:r>
      <w:r w:rsidR="007C4331" w:rsidRPr="007718AD">
        <w:rPr>
          <w:rFonts w:ascii="Times New Roman" w:hAnsi="Times New Roman" w:cs="Times New Roman"/>
          <w:sz w:val="24"/>
          <w:szCs w:val="24"/>
        </w:rPr>
        <w:t xml:space="preserve">   </w:t>
      </w:r>
      <w:r w:rsidR="00B00D97" w:rsidRPr="007718AD">
        <w:rPr>
          <w:rFonts w:ascii="Times New Roman" w:hAnsi="Times New Roman" w:cs="Times New Roman"/>
          <w:sz w:val="24"/>
          <w:szCs w:val="24"/>
        </w:rPr>
        <w:tab/>
      </w:r>
      <w:r w:rsidR="007C4331" w:rsidRPr="007718AD">
        <w:rPr>
          <w:rFonts w:ascii="Times New Roman" w:hAnsi="Times New Roman" w:cs="Times New Roman"/>
          <w:sz w:val="24"/>
          <w:szCs w:val="24"/>
        </w:rPr>
        <w:t xml:space="preserve">    </w:t>
      </w:r>
      <w:r w:rsidR="00B00D97" w:rsidRPr="007718AD">
        <w:rPr>
          <w:rFonts w:ascii="Times New Roman" w:hAnsi="Times New Roman" w:cs="Times New Roman"/>
          <w:sz w:val="24"/>
          <w:szCs w:val="24"/>
        </w:rPr>
        <w:tab/>
      </w:r>
      <w:r w:rsidR="007C4331" w:rsidRPr="007718AD">
        <w:rPr>
          <w:rFonts w:ascii="Times New Roman" w:hAnsi="Times New Roman" w:cs="Times New Roman"/>
          <w:sz w:val="24"/>
          <w:szCs w:val="24"/>
        </w:rPr>
        <w:t xml:space="preserve">=       </w:t>
      </w:r>
      <w:r w:rsidR="0094420A" w:rsidRPr="007718AD">
        <w:rPr>
          <w:rFonts w:ascii="Times New Roman" w:hAnsi="Times New Roman" w:cs="Times New Roman"/>
          <w:sz w:val="24"/>
          <w:szCs w:val="24"/>
        </w:rPr>
        <w:t xml:space="preserve"> </w:t>
      </w:r>
      <w:r w:rsidR="0046353C" w:rsidRPr="007718AD">
        <w:rPr>
          <w:rFonts w:ascii="Times New Roman" w:hAnsi="Times New Roman" w:cs="Times New Roman"/>
          <w:sz w:val="24"/>
          <w:szCs w:val="24"/>
        </w:rPr>
        <w:t xml:space="preserve"> </w:t>
      </w:r>
      <w:r w:rsidRPr="007718AD">
        <w:rPr>
          <w:rFonts w:ascii="Times New Roman" w:hAnsi="Times New Roman" w:cs="Times New Roman"/>
          <w:sz w:val="24"/>
          <w:szCs w:val="24"/>
        </w:rPr>
        <w:t>30.</w:t>
      </w:r>
      <w:r w:rsidR="00062D52" w:rsidRPr="007718AD">
        <w:rPr>
          <w:rFonts w:ascii="Times New Roman" w:hAnsi="Times New Roman" w:cs="Times New Roman"/>
          <w:sz w:val="24"/>
          <w:szCs w:val="24"/>
        </w:rPr>
        <w:t>594</w:t>
      </w:r>
      <w:r w:rsidR="00034623" w:rsidRPr="007718AD">
        <w:rPr>
          <w:rFonts w:ascii="Times New Roman" w:hAnsi="Times New Roman" w:cs="Times New Roman"/>
          <w:sz w:val="24"/>
          <w:szCs w:val="24"/>
        </w:rPr>
        <w:tab/>
      </w:r>
      <w:r w:rsidRPr="007718AD">
        <w:rPr>
          <w:rFonts w:ascii="Times New Roman" w:hAnsi="Times New Roman" w:cs="Times New Roman"/>
          <w:sz w:val="24"/>
          <w:szCs w:val="24"/>
        </w:rPr>
        <w:tab/>
        <w:t>grams</w:t>
      </w:r>
    </w:p>
    <w:p w14:paraId="107BD69C" w14:textId="5D13CA78" w:rsidR="00803048" w:rsidRPr="00853E3D" w:rsidRDefault="00803048" w:rsidP="000B0C2B">
      <w:pPr>
        <w:spacing w:after="0" w:line="480" w:lineRule="auto"/>
        <w:rPr>
          <w:rFonts w:ascii="Times New Roman" w:hAnsi="Times New Roman" w:cs="Times New Roman"/>
          <w:sz w:val="24"/>
          <w:szCs w:val="24"/>
        </w:rPr>
      </w:pPr>
      <w:r w:rsidRPr="007718AD">
        <w:rPr>
          <w:rFonts w:ascii="Times New Roman" w:hAnsi="Times New Roman" w:cs="Times New Roman"/>
          <w:sz w:val="24"/>
          <w:szCs w:val="24"/>
        </w:rPr>
        <w:t xml:space="preserve">1 </w:t>
      </w:r>
      <w:proofErr w:type="spellStart"/>
      <w:r w:rsidRPr="007718AD">
        <w:rPr>
          <w:rFonts w:ascii="Times New Roman" w:hAnsi="Times New Roman" w:cs="Times New Roman"/>
          <w:sz w:val="24"/>
          <w:szCs w:val="24"/>
        </w:rPr>
        <w:t>gros</w:t>
      </w:r>
      <w:proofErr w:type="spellEnd"/>
      <w:r w:rsidRPr="007718AD">
        <w:rPr>
          <w:rFonts w:ascii="Times New Roman" w:hAnsi="Times New Roman" w:cs="Times New Roman"/>
          <w:sz w:val="24"/>
          <w:szCs w:val="24"/>
        </w:rPr>
        <w:t xml:space="preserve"> </w:t>
      </w:r>
      <w:r w:rsidRPr="007718AD">
        <w:rPr>
          <w:rFonts w:ascii="Times New Roman" w:hAnsi="Times New Roman" w:cs="Times New Roman"/>
          <w:sz w:val="24"/>
          <w:szCs w:val="24"/>
        </w:rPr>
        <w:tab/>
        <w:t xml:space="preserve">  </w:t>
      </w:r>
      <w:r w:rsidR="005124CE" w:rsidRPr="007718AD">
        <w:rPr>
          <w:rFonts w:ascii="Times New Roman" w:hAnsi="Times New Roman" w:cs="Times New Roman"/>
          <w:sz w:val="24"/>
          <w:szCs w:val="24"/>
        </w:rPr>
        <w:t xml:space="preserve">    </w:t>
      </w:r>
      <w:r w:rsidRPr="007718AD">
        <w:rPr>
          <w:rFonts w:ascii="Times New Roman" w:hAnsi="Times New Roman" w:cs="Times New Roman"/>
          <w:sz w:val="24"/>
          <w:szCs w:val="24"/>
        </w:rPr>
        <w:t xml:space="preserve">=     </w:t>
      </w:r>
      <w:proofErr w:type="gramStart"/>
      <w:r w:rsidRPr="007718AD">
        <w:rPr>
          <w:rFonts w:ascii="Times New Roman" w:hAnsi="Times New Roman" w:cs="Times New Roman"/>
          <w:sz w:val="24"/>
          <w:szCs w:val="24"/>
        </w:rPr>
        <w:tab/>
      </w:r>
      <w:r w:rsidR="00F46F0B" w:rsidRPr="007718AD">
        <w:rPr>
          <w:rFonts w:ascii="Times New Roman" w:hAnsi="Times New Roman" w:cs="Times New Roman"/>
          <w:sz w:val="24"/>
          <w:szCs w:val="24"/>
        </w:rPr>
        <w:t xml:space="preserve">  </w:t>
      </w:r>
      <w:r w:rsidR="00875533" w:rsidRPr="007718AD">
        <w:rPr>
          <w:rFonts w:ascii="Times New Roman" w:hAnsi="Times New Roman" w:cs="Times New Roman"/>
          <w:sz w:val="24"/>
          <w:szCs w:val="24"/>
        </w:rPr>
        <w:t>2</w:t>
      </w:r>
      <w:proofErr w:type="gramEnd"/>
      <w:r w:rsidR="00220B77" w:rsidRPr="007718AD">
        <w:rPr>
          <w:rFonts w:ascii="Times New Roman" w:hAnsi="Times New Roman" w:cs="Times New Roman"/>
          <w:sz w:val="24"/>
          <w:szCs w:val="24"/>
        </w:rPr>
        <w:t xml:space="preserve"> dwt</w:t>
      </w:r>
      <w:r w:rsidR="00211577">
        <w:rPr>
          <w:rFonts w:ascii="Times New Roman" w:hAnsi="Times New Roman" w:cs="Times New Roman"/>
          <w:sz w:val="24"/>
          <w:szCs w:val="24"/>
        </w:rPr>
        <w:t>.</w:t>
      </w:r>
      <w:r w:rsidR="00875533" w:rsidRPr="007718AD">
        <w:rPr>
          <w:rFonts w:ascii="Times New Roman" w:hAnsi="Times New Roman" w:cs="Times New Roman"/>
          <w:sz w:val="24"/>
          <w:szCs w:val="24"/>
        </w:rPr>
        <w:t xml:space="preserve">    1</w:t>
      </w:r>
      <w:r w:rsidR="006C551F" w:rsidRPr="007718AD">
        <w:rPr>
          <w:rFonts w:ascii="Times New Roman" w:hAnsi="Times New Roman" w:cs="Times New Roman"/>
          <w:sz w:val="24"/>
          <w:szCs w:val="24"/>
        </w:rPr>
        <w:t>1</w:t>
      </w:r>
      <w:r w:rsidR="00875533" w:rsidRPr="007718AD">
        <w:rPr>
          <w:rFonts w:ascii="Times New Roman" w:hAnsi="Times New Roman" w:cs="Times New Roman"/>
          <w:sz w:val="24"/>
          <w:szCs w:val="24"/>
        </w:rPr>
        <w:t>.</w:t>
      </w:r>
      <w:r w:rsidR="006C551F" w:rsidRPr="007718AD">
        <w:rPr>
          <w:rFonts w:ascii="Times New Roman" w:hAnsi="Times New Roman" w:cs="Times New Roman"/>
          <w:sz w:val="24"/>
          <w:szCs w:val="24"/>
        </w:rPr>
        <w:t>01</w:t>
      </w:r>
      <w:r w:rsidR="004564DE" w:rsidRPr="007718AD">
        <w:rPr>
          <w:rFonts w:ascii="Times New Roman" w:hAnsi="Times New Roman" w:cs="Times New Roman"/>
          <w:sz w:val="24"/>
          <w:szCs w:val="24"/>
        </w:rPr>
        <w:t>3</w:t>
      </w:r>
      <w:r w:rsidR="006C551F" w:rsidRPr="007718AD">
        <w:rPr>
          <w:rFonts w:ascii="Times New Roman" w:hAnsi="Times New Roman" w:cs="Times New Roman"/>
          <w:sz w:val="24"/>
          <w:szCs w:val="24"/>
        </w:rPr>
        <w:t xml:space="preserve"> </w:t>
      </w:r>
      <w:r w:rsidR="00F46F0B" w:rsidRPr="007718AD">
        <w:rPr>
          <w:rFonts w:ascii="Times New Roman" w:hAnsi="Times New Roman" w:cs="Times New Roman"/>
          <w:sz w:val="24"/>
          <w:szCs w:val="24"/>
        </w:rPr>
        <w:t xml:space="preserve">      </w:t>
      </w:r>
      <w:r w:rsidR="00F43029" w:rsidRPr="00853E3D">
        <w:rPr>
          <w:rFonts w:ascii="Times New Roman" w:hAnsi="Times New Roman" w:cs="Times New Roman"/>
          <w:sz w:val="24"/>
          <w:szCs w:val="24"/>
        </w:rPr>
        <w:tab/>
      </w:r>
      <w:r w:rsidR="006C551F" w:rsidRPr="00853E3D">
        <w:rPr>
          <w:rFonts w:ascii="Times New Roman" w:hAnsi="Times New Roman" w:cs="Times New Roman"/>
          <w:sz w:val="24"/>
          <w:szCs w:val="24"/>
        </w:rPr>
        <w:t>gr</w:t>
      </w:r>
      <w:r w:rsidR="00211577">
        <w:rPr>
          <w:rFonts w:ascii="Times New Roman" w:hAnsi="Times New Roman" w:cs="Times New Roman"/>
          <w:sz w:val="24"/>
          <w:szCs w:val="24"/>
        </w:rPr>
        <w:t>.</w:t>
      </w:r>
      <w:r w:rsidR="006C551F" w:rsidRPr="00853E3D">
        <w:rPr>
          <w:rFonts w:ascii="Times New Roman" w:hAnsi="Times New Roman" w:cs="Times New Roman"/>
          <w:sz w:val="24"/>
          <w:szCs w:val="24"/>
        </w:rPr>
        <w:tab/>
      </w:r>
      <w:r w:rsidR="00875533" w:rsidRPr="00853E3D">
        <w:rPr>
          <w:rFonts w:ascii="Times New Roman" w:hAnsi="Times New Roman" w:cs="Times New Roman"/>
          <w:sz w:val="24"/>
          <w:szCs w:val="24"/>
        </w:rPr>
        <w:t xml:space="preserve"> </w:t>
      </w:r>
      <w:r w:rsidR="005124CE" w:rsidRPr="00853E3D">
        <w:rPr>
          <w:rFonts w:ascii="Times New Roman" w:hAnsi="Times New Roman" w:cs="Times New Roman"/>
          <w:sz w:val="24"/>
          <w:szCs w:val="24"/>
        </w:rPr>
        <w:tab/>
      </w:r>
      <w:r w:rsidR="00F46F0B" w:rsidRPr="00853E3D">
        <w:rPr>
          <w:rFonts w:ascii="Times New Roman" w:hAnsi="Times New Roman" w:cs="Times New Roman"/>
          <w:sz w:val="24"/>
          <w:szCs w:val="24"/>
        </w:rPr>
        <w:t xml:space="preserve"> </w:t>
      </w:r>
      <w:r w:rsidR="007C4331" w:rsidRPr="00853E3D">
        <w:rPr>
          <w:rFonts w:ascii="Times New Roman" w:hAnsi="Times New Roman" w:cs="Times New Roman"/>
          <w:sz w:val="24"/>
          <w:szCs w:val="24"/>
        </w:rPr>
        <w:t xml:space="preserve">=         </w:t>
      </w:r>
      <w:r w:rsidR="0094420A" w:rsidRPr="00853E3D">
        <w:rPr>
          <w:rFonts w:ascii="Times New Roman" w:hAnsi="Times New Roman" w:cs="Times New Roman"/>
          <w:sz w:val="24"/>
          <w:szCs w:val="24"/>
        </w:rPr>
        <w:t xml:space="preserve"> </w:t>
      </w:r>
      <w:r w:rsidRPr="00853E3D">
        <w:rPr>
          <w:rFonts w:ascii="Times New Roman" w:hAnsi="Times New Roman" w:cs="Times New Roman"/>
          <w:sz w:val="24"/>
          <w:szCs w:val="24"/>
        </w:rPr>
        <w:t>3.8</w:t>
      </w:r>
      <w:r w:rsidR="00062D52" w:rsidRPr="00853E3D">
        <w:rPr>
          <w:rFonts w:ascii="Times New Roman" w:hAnsi="Times New Roman" w:cs="Times New Roman"/>
          <w:sz w:val="24"/>
          <w:szCs w:val="24"/>
        </w:rPr>
        <w:t>24</w:t>
      </w:r>
      <w:r w:rsidR="00034623" w:rsidRPr="00853E3D">
        <w:rPr>
          <w:rFonts w:ascii="Times New Roman" w:hAnsi="Times New Roman" w:cs="Times New Roman"/>
          <w:sz w:val="24"/>
          <w:szCs w:val="24"/>
        </w:rPr>
        <w:tab/>
      </w:r>
      <w:r w:rsidR="00062D52" w:rsidRPr="00853E3D">
        <w:rPr>
          <w:rFonts w:ascii="Times New Roman" w:hAnsi="Times New Roman" w:cs="Times New Roman"/>
          <w:sz w:val="24"/>
          <w:szCs w:val="24"/>
        </w:rPr>
        <w:tab/>
      </w:r>
      <w:r w:rsidRPr="00853E3D">
        <w:rPr>
          <w:rFonts w:ascii="Times New Roman" w:hAnsi="Times New Roman" w:cs="Times New Roman"/>
          <w:sz w:val="24"/>
          <w:szCs w:val="24"/>
        </w:rPr>
        <w:t>grams</w:t>
      </w:r>
    </w:p>
    <w:p w14:paraId="79E4D105" w14:textId="509D1C9C" w:rsidR="00803048" w:rsidRPr="00853E3D" w:rsidRDefault="00803048" w:rsidP="000B0C2B">
      <w:pPr>
        <w:spacing w:after="0" w:line="480" w:lineRule="auto"/>
        <w:rPr>
          <w:rFonts w:ascii="Times New Roman" w:hAnsi="Times New Roman" w:cs="Times New Roman"/>
          <w:sz w:val="24"/>
          <w:szCs w:val="24"/>
        </w:rPr>
      </w:pPr>
      <w:r w:rsidRPr="00853E3D">
        <w:rPr>
          <w:rFonts w:ascii="Times New Roman" w:hAnsi="Times New Roman" w:cs="Times New Roman"/>
          <w:sz w:val="24"/>
          <w:szCs w:val="24"/>
        </w:rPr>
        <w:t xml:space="preserve">1 denier  </w:t>
      </w:r>
      <w:r w:rsidR="005124CE" w:rsidRPr="00853E3D">
        <w:rPr>
          <w:rFonts w:ascii="Times New Roman" w:hAnsi="Times New Roman" w:cs="Times New Roman"/>
          <w:sz w:val="24"/>
          <w:szCs w:val="24"/>
        </w:rPr>
        <w:t xml:space="preserve">    </w:t>
      </w:r>
      <w:r w:rsidRPr="00853E3D">
        <w:rPr>
          <w:rFonts w:ascii="Times New Roman" w:hAnsi="Times New Roman" w:cs="Times New Roman"/>
          <w:sz w:val="24"/>
          <w:szCs w:val="24"/>
        </w:rPr>
        <w:t xml:space="preserve">=      </w:t>
      </w:r>
      <w:r w:rsidR="000E4B5D" w:rsidRPr="00853E3D">
        <w:rPr>
          <w:rFonts w:ascii="Times New Roman" w:hAnsi="Times New Roman" w:cs="Times New Roman"/>
          <w:sz w:val="24"/>
          <w:szCs w:val="24"/>
        </w:rPr>
        <w:t xml:space="preserve">    </w:t>
      </w:r>
      <w:r w:rsidR="00DA06BC" w:rsidRPr="00853E3D">
        <w:rPr>
          <w:rFonts w:ascii="Times New Roman" w:hAnsi="Times New Roman" w:cs="Times New Roman"/>
          <w:sz w:val="24"/>
          <w:szCs w:val="24"/>
        </w:rPr>
        <w:tab/>
        <w:t xml:space="preserve">               19.67</w:t>
      </w:r>
      <w:r w:rsidR="00034623" w:rsidRPr="00853E3D">
        <w:rPr>
          <w:rFonts w:ascii="Times New Roman" w:hAnsi="Times New Roman" w:cs="Times New Roman"/>
          <w:sz w:val="24"/>
          <w:szCs w:val="24"/>
        </w:rPr>
        <w:t>6</w:t>
      </w:r>
      <w:r w:rsidR="00DA06BC" w:rsidRPr="00853E3D">
        <w:rPr>
          <w:rFonts w:ascii="Times New Roman" w:hAnsi="Times New Roman" w:cs="Times New Roman"/>
          <w:sz w:val="24"/>
          <w:szCs w:val="24"/>
        </w:rPr>
        <w:t xml:space="preserve"> </w:t>
      </w:r>
      <w:r w:rsidR="00F46F0B" w:rsidRPr="00853E3D">
        <w:rPr>
          <w:rFonts w:ascii="Times New Roman" w:hAnsi="Times New Roman" w:cs="Times New Roman"/>
          <w:sz w:val="24"/>
          <w:szCs w:val="24"/>
        </w:rPr>
        <w:t xml:space="preserve">      </w:t>
      </w:r>
      <w:r w:rsidR="00490642" w:rsidRPr="00853E3D">
        <w:rPr>
          <w:rFonts w:ascii="Times New Roman" w:hAnsi="Times New Roman" w:cs="Times New Roman"/>
          <w:sz w:val="24"/>
          <w:szCs w:val="24"/>
        </w:rPr>
        <w:tab/>
      </w:r>
      <w:r w:rsidR="00DA06BC" w:rsidRPr="00853E3D">
        <w:rPr>
          <w:rFonts w:ascii="Times New Roman" w:hAnsi="Times New Roman" w:cs="Times New Roman"/>
          <w:sz w:val="24"/>
          <w:szCs w:val="24"/>
        </w:rPr>
        <w:t>gr</w:t>
      </w:r>
      <w:r w:rsidR="00211577">
        <w:rPr>
          <w:rFonts w:ascii="Times New Roman" w:hAnsi="Times New Roman" w:cs="Times New Roman"/>
          <w:sz w:val="24"/>
          <w:szCs w:val="24"/>
        </w:rPr>
        <w:t>.</w:t>
      </w:r>
      <w:r w:rsidR="00DA06BC" w:rsidRPr="00853E3D">
        <w:rPr>
          <w:rFonts w:ascii="Times New Roman" w:hAnsi="Times New Roman" w:cs="Times New Roman"/>
          <w:sz w:val="24"/>
          <w:szCs w:val="24"/>
        </w:rPr>
        <w:tab/>
      </w:r>
      <w:r w:rsidR="00DA06BC" w:rsidRPr="00853E3D">
        <w:rPr>
          <w:rFonts w:ascii="Times New Roman" w:hAnsi="Times New Roman" w:cs="Times New Roman"/>
          <w:sz w:val="24"/>
          <w:szCs w:val="24"/>
        </w:rPr>
        <w:tab/>
      </w:r>
      <w:r w:rsidR="00F46F0B" w:rsidRPr="00853E3D">
        <w:rPr>
          <w:rFonts w:ascii="Times New Roman" w:hAnsi="Times New Roman" w:cs="Times New Roman"/>
          <w:sz w:val="24"/>
          <w:szCs w:val="24"/>
        </w:rPr>
        <w:t xml:space="preserve"> =</w:t>
      </w:r>
      <w:r w:rsidR="00875533" w:rsidRPr="00853E3D">
        <w:rPr>
          <w:rFonts w:ascii="Times New Roman" w:hAnsi="Times New Roman" w:cs="Times New Roman"/>
          <w:sz w:val="24"/>
          <w:szCs w:val="24"/>
        </w:rPr>
        <w:t xml:space="preserve">      </w:t>
      </w:r>
      <w:r w:rsidR="002132A0" w:rsidRPr="00853E3D">
        <w:rPr>
          <w:rFonts w:ascii="Times New Roman" w:hAnsi="Times New Roman" w:cs="Times New Roman"/>
          <w:sz w:val="24"/>
          <w:szCs w:val="24"/>
        </w:rPr>
        <w:t xml:space="preserve">   </w:t>
      </w:r>
      <w:r w:rsidR="00F46F0B" w:rsidRPr="00853E3D">
        <w:rPr>
          <w:rFonts w:ascii="Times New Roman" w:hAnsi="Times New Roman" w:cs="Times New Roman"/>
          <w:sz w:val="24"/>
          <w:szCs w:val="24"/>
        </w:rPr>
        <w:t xml:space="preserve"> </w:t>
      </w:r>
      <w:r w:rsidR="00DA06BC" w:rsidRPr="00853E3D">
        <w:rPr>
          <w:rFonts w:ascii="Times New Roman" w:hAnsi="Times New Roman" w:cs="Times New Roman"/>
          <w:sz w:val="24"/>
          <w:szCs w:val="24"/>
        </w:rPr>
        <w:t>1</w:t>
      </w:r>
      <w:r w:rsidRPr="00853E3D">
        <w:rPr>
          <w:rFonts w:ascii="Times New Roman" w:hAnsi="Times New Roman" w:cs="Times New Roman"/>
          <w:sz w:val="24"/>
          <w:szCs w:val="24"/>
        </w:rPr>
        <w:t>.</w:t>
      </w:r>
      <w:r w:rsidR="00062D52" w:rsidRPr="00853E3D">
        <w:rPr>
          <w:rFonts w:ascii="Times New Roman" w:hAnsi="Times New Roman" w:cs="Times New Roman"/>
          <w:sz w:val="24"/>
          <w:szCs w:val="24"/>
        </w:rPr>
        <w:t>275</w:t>
      </w:r>
      <w:r w:rsidR="00034623" w:rsidRPr="00853E3D">
        <w:rPr>
          <w:rFonts w:ascii="Times New Roman" w:hAnsi="Times New Roman" w:cs="Times New Roman"/>
          <w:sz w:val="24"/>
          <w:szCs w:val="24"/>
        </w:rPr>
        <w:tab/>
      </w:r>
      <w:r w:rsidRPr="00853E3D">
        <w:rPr>
          <w:rFonts w:ascii="Times New Roman" w:hAnsi="Times New Roman" w:cs="Times New Roman"/>
          <w:sz w:val="24"/>
          <w:szCs w:val="24"/>
        </w:rPr>
        <w:t xml:space="preserve"> </w:t>
      </w:r>
      <w:r w:rsidR="00062D52" w:rsidRPr="00853E3D">
        <w:rPr>
          <w:rFonts w:ascii="Times New Roman" w:hAnsi="Times New Roman" w:cs="Times New Roman"/>
          <w:sz w:val="24"/>
          <w:szCs w:val="24"/>
        </w:rPr>
        <w:tab/>
      </w:r>
      <w:r w:rsidR="00FF5F07" w:rsidRPr="00853E3D">
        <w:rPr>
          <w:rFonts w:ascii="Times New Roman" w:hAnsi="Times New Roman" w:cs="Times New Roman"/>
          <w:sz w:val="24"/>
          <w:szCs w:val="24"/>
        </w:rPr>
        <w:t>g</w:t>
      </w:r>
      <w:r w:rsidRPr="00853E3D">
        <w:rPr>
          <w:rFonts w:ascii="Times New Roman" w:hAnsi="Times New Roman" w:cs="Times New Roman"/>
          <w:sz w:val="24"/>
          <w:szCs w:val="24"/>
        </w:rPr>
        <w:t>rams</w:t>
      </w:r>
      <w:r w:rsidRPr="00853E3D">
        <w:rPr>
          <w:rFonts w:ascii="Times New Roman" w:hAnsi="Times New Roman" w:cs="Times New Roman"/>
          <w:sz w:val="24"/>
          <w:szCs w:val="24"/>
        </w:rPr>
        <w:tab/>
      </w:r>
    </w:p>
    <w:p w14:paraId="49DCE6D4" w14:textId="1EF48671" w:rsidR="004A5FC7" w:rsidRDefault="00803048" w:rsidP="000B0C2B">
      <w:pPr>
        <w:spacing w:after="0" w:line="480" w:lineRule="auto"/>
        <w:rPr>
          <w:rFonts w:ascii="Times New Roman" w:hAnsi="Times New Roman" w:cs="Times New Roman"/>
          <w:sz w:val="24"/>
          <w:szCs w:val="24"/>
        </w:rPr>
      </w:pPr>
      <w:r w:rsidRPr="00853E3D">
        <w:rPr>
          <w:rFonts w:ascii="Times New Roman" w:hAnsi="Times New Roman" w:cs="Times New Roman"/>
          <w:sz w:val="24"/>
          <w:szCs w:val="24"/>
        </w:rPr>
        <w:t>1 grain</w:t>
      </w:r>
      <w:r w:rsidR="008869E9" w:rsidRPr="00853E3D">
        <w:rPr>
          <w:rFonts w:ascii="Times New Roman" w:hAnsi="Times New Roman" w:cs="Times New Roman"/>
          <w:sz w:val="24"/>
          <w:szCs w:val="24"/>
        </w:rPr>
        <w:t xml:space="preserve"> </w:t>
      </w:r>
      <w:r w:rsidRPr="00853E3D">
        <w:rPr>
          <w:rFonts w:ascii="Times New Roman" w:hAnsi="Times New Roman" w:cs="Times New Roman"/>
          <w:sz w:val="24"/>
          <w:szCs w:val="24"/>
        </w:rPr>
        <w:t xml:space="preserve">  </w:t>
      </w:r>
      <w:r w:rsidR="005124CE" w:rsidRPr="00853E3D">
        <w:rPr>
          <w:rFonts w:ascii="Times New Roman" w:hAnsi="Times New Roman" w:cs="Times New Roman"/>
          <w:sz w:val="24"/>
          <w:szCs w:val="24"/>
        </w:rPr>
        <w:t xml:space="preserve">    </w:t>
      </w:r>
      <w:r w:rsidRPr="00853E3D">
        <w:rPr>
          <w:rFonts w:ascii="Times New Roman" w:hAnsi="Times New Roman" w:cs="Times New Roman"/>
          <w:sz w:val="24"/>
          <w:szCs w:val="24"/>
        </w:rPr>
        <w:t xml:space="preserve">=      </w:t>
      </w:r>
      <w:r w:rsidRPr="00853E3D">
        <w:rPr>
          <w:rFonts w:ascii="Times New Roman" w:hAnsi="Times New Roman" w:cs="Times New Roman"/>
          <w:sz w:val="24"/>
          <w:szCs w:val="24"/>
        </w:rPr>
        <w:tab/>
      </w:r>
      <w:r w:rsidR="000E4B5D" w:rsidRPr="00853E3D">
        <w:rPr>
          <w:rFonts w:ascii="Times New Roman" w:hAnsi="Times New Roman" w:cs="Times New Roman"/>
          <w:sz w:val="24"/>
          <w:szCs w:val="24"/>
        </w:rPr>
        <w:t xml:space="preserve">    </w:t>
      </w:r>
      <w:r w:rsidR="00F46F0B" w:rsidRPr="00853E3D">
        <w:rPr>
          <w:rFonts w:ascii="Times New Roman" w:hAnsi="Times New Roman" w:cs="Times New Roman"/>
          <w:sz w:val="24"/>
          <w:szCs w:val="24"/>
        </w:rPr>
        <w:t xml:space="preserve">   </w:t>
      </w:r>
      <w:r w:rsidR="008869E9" w:rsidRPr="00853E3D">
        <w:rPr>
          <w:rFonts w:ascii="Times New Roman" w:hAnsi="Times New Roman" w:cs="Times New Roman"/>
          <w:sz w:val="24"/>
          <w:szCs w:val="24"/>
        </w:rPr>
        <w:tab/>
        <w:t xml:space="preserve">     </w:t>
      </w:r>
      <w:r w:rsidR="00DA06BC" w:rsidRPr="00853E3D">
        <w:rPr>
          <w:rFonts w:ascii="Times New Roman" w:hAnsi="Times New Roman" w:cs="Times New Roman"/>
          <w:sz w:val="24"/>
          <w:szCs w:val="24"/>
        </w:rPr>
        <w:t>0</w:t>
      </w:r>
      <w:r w:rsidR="00B00D97" w:rsidRPr="00853E3D">
        <w:rPr>
          <w:rFonts w:ascii="Times New Roman" w:hAnsi="Times New Roman" w:cs="Times New Roman"/>
          <w:sz w:val="24"/>
          <w:szCs w:val="24"/>
        </w:rPr>
        <w:t>.</w:t>
      </w:r>
      <w:r w:rsidR="00DA06BC" w:rsidRPr="00853E3D">
        <w:rPr>
          <w:rFonts w:ascii="Times New Roman" w:hAnsi="Times New Roman" w:cs="Times New Roman"/>
          <w:sz w:val="24"/>
          <w:szCs w:val="24"/>
        </w:rPr>
        <w:t>8</w:t>
      </w:r>
      <w:r w:rsidR="00034623" w:rsidRPr="00853E3D">
        <w:rPr>
          <w:rFonts w:ascii="Times New Roman" w:hAnsi="Times New Roman" w:cs="Times New Roman"/>
          <w:sz w:val="24"/>
          <w:szCs w:val="24"/>
        </w:rPr>
        <w:t>18</w:t>
      </w:r>
      <w:r w:rsidR="00DA06BC" w:rsidRPr="00853E3D">
        <w:rPr>
          <w:rFonts w:ascii="Times New Roman" w:hAnsi="Times New Roman" w:cs="Times New Roman"/>
          <w:sz w:val="24"/>
          <w:szCs w:val="24"/>
        </w:rPr>
        <w:t xml:space="preserve"> </w:t>
      </w:r>
      <w:r w:rsidR="00F46F0B" w:rsidRPr="00853E3D">
        <w:rPr>
          <w:rFonts w:ascii="Times New Roman" w:hAnsi="Times New Roman" w:cs="Times New Roman"/>
          <w:sz w:val="24"/>
          <w:szCs w:val="24"/>
        </w:rPr>
        <w:tab/>
      </w:r>
      <w:r w:rsidR="00DA06BC" w:rsidRPr="00853E3D">
        <w:rPr>
          <w:rFonts w:ascii="Times New Roman" w:hAnsi="Times New Roman" w:cs="Times New Roman"/>
          <w:sz w:val="24"/>
          <w:szCs w:val="24"/>
        </w:rPr>
        <w:t>gr</w:t>
      </w:r>
      <w:r w:rsidR="00211577">
        <w:rPr>
          <w:rFonts w:ascii="Times New Roman" w:hAnsi="Times New Roman" w:cs="Times New Roman"/>
          <w:sz w:val="24"/>
          <w:szCs w:val="24"/>
        </w:rPr>
        <w:t>.</w:t>
      </w:r>
      <w:r w:rsidR="002132A0" w:rsidRPr="00853E3D">
        <w:rPr>
          <w:rFonts w:ascii="Times New Roman" w:hAnsi="Times New Roman" w:cs="Times New Roman"/>
          <w:sz w:val="24"/>
          <w:szCs w:val="24"/>
        </w:rPr>
        <w:t xml:space="preserve">   </w:t>
      </w:r>
      <w:r w:rsidR="00B00D97" w:rsidRPr="00853E3D">
        <w:rPr>
          <w:rFonts w:ascii="Times New Roman" w:hAnsi="Times New Roman" w:cs="Times New Roman"/>
          <w:sz w:val="24"/>
          <w:szCs w:val="24"/>
        </w:rPr>
        <w:tab/>
      </w:r>
      <w:r w:rsidR="00DA06BC" w:rsidRPr="00853E3D">
        <w:rPr>
          <w:rFonts w:ascii="Times New Roman" w:hAnsi="Times New Roman" w:cs="Times New Roman"/>
          <w:sz w:val="24"/>
          <w:szCs w:val="24"/>
        </w:rPr>
        <w:tab/>
      </w:r>
      <w:r w:rsidR="00AB538A">
        <w:rPr>
          <w:rFonts w:ascii="Times New Roman" w:hAnsi="Times New Roman" w:cs="Times New Roman"/>
          <w:sz w:val="24"/>
          <w:szCs w:val="24"/>
        </w:rPr>
        <w:t xml:space="preserve"> </w:t>
      </w:r>
      <w:r w:rsidR="00C2240B" w:rsidRPr="00853E3D">
        <w:rPr>
          <w:rFonts w:ascii="Times New Roman" w:hAnsi="Times New Roman" w:cs="Times New Roman"/>
          <w:sz w:val="24"/>
          <w:szCs w:val="24"/>
        </w:rPr>
        <w:t>=</w:t>
      </w:r>
      <w:proofErr w:type="gramStart"/>
      <w:r w:rsidR="00C2240B" w:rsidRPr="00853E3D">
        <w:rPr>
          <w:rFonts w:ascii="Times New Roman" w:hAnsi="Times New Roman" w:cs="Times New Roman"/>
          <w:sz w:val="24"/>
          <w:szCs w:val="24"/>
        </w:rPr>
        <w:tab/>
      </w:r>
      <w:r w:rsidR="0094420A" w:rsidRPr="00853E3D">
        <w:rPr>
          <w:rFonts w:ascii="Times New Roman" w:hAnsi="Times New Roman" w:cs="Times New Roman"/>
          <w:sz w:val="24"/>
          <w:szCs w:val="24"/>
        </w:rPr>
        <w:t xml:space="preserve"> </w:t>
      </w:r>
      <w:r w:rsidR="00DA06BC" w:rsidRPr="00853E3D">
        <w:rPr>
          <w:rFonts w:ascii="Times New Roman" w:hAnsi="Times New Roman" w:cs="Times New Roman"/>
          <w:sz w:val="24"/>
          <w:szCs w:val="24"/>
        </w:rPr>
        <w:t xml:space="preserve"> </w:t>
      </w:r>
      <w:r w:rsidR="00811D4A">
        <w:rPr>
          <w:rFonts w:ascii="Times New Roman" w:hAnsi="Times New Roman" w:cs="Times New Roman"/>
          <w:sz w:val="24"/>
          <w:szCs w:val="24"/>
        </w:rPr>
        <w:t>0</w:t>
      </w:r>
      <w:proofErr w:type="gramEnd"/>
      <w:r w:rsidRPr="00853E3D">
        <w:rPr>
          <w:rFonts w:ascii="Times New Roman" w:hAnsi="Times New Roman" w:cs="Times New Roman"/>
          <w:sz w:val="24"/>
          <w:szCs w:val="24"/>
        </w:rPr>
        <w:t>.</w:t>
      </w:r>
      <w:r w:rsidR="00062D52" w:rsidRPr="00853E3D">
        <w:rPr>
          <w:rFonts w:ascii="Times New Roman" w:hAnsi="Times New Roman" w:cs="Times New Roman"/>
          <w:sz w:val="24"/>
          <w:szCs w:val="24"/>
        </w:rPr>
        <w:t>053</w:t>
      </w:r>
      <w:r w:rsidR="00034623" w:rsidRPr="00853E3D">
        <w:rPr>
          <w:rFonts w:ascii="Times New Roman" w:hAnsi="Times New Roman" w:cs="Times New Roman"/>
          <w:sz w:val="24"/>
          <w:szCs w:val="24"/>
        </w:rPr>
        <w:tab/>
      </w:r>
      <w:r w:rsidR="00062D52" w:rsidRPr="00853E3D">
        <w:rPr>
          <w:rFonts w:ascii="Times New Roman" w:hAnsi="Times New Roman" w:cs="Times New Roman"/>
          <w:sz w:val="24"/>
          <w:szCs w:val="24"/>
        </w:rPr>
        <w:tab/>
      </w:r>
      <w:r w:rsidRPr="00853E3D">
        <w:rPr>
          <w:rFonts w:ascii="Times New Roman" w:hAnsi="Times New Roman" w:cs="Times New Roman"/>
          <w:sz w:val="24"/>
          <w:szCs w:val="24"/>
        </w:rPr>
        <w:t>grams</w:t>
      </w:r>
      <w:r w:rsidRPr="00853E3D">
        <w:rPr>
          <w:rFonts w:ascii="Times New Roman" w:hAnsi="Times New Roman" w:cs="Times New Roman"/>
          <w:sz w:val="24"/>
          <w:szCs w:val="24"/>
        </w:rPr>
        <w:tab/>
      </w:r>
    </w:p>
    <w:p w14:paraId="459D3BAF" w14:textId="77777777" w:rsidR="004A5FC7" w:rsidRDefault="004A5FC7" w:rsidP="000B0C2B">
      <w:pPr>
        <w:spacing w:after="0" w:line="480" w:lineRule="auto"/>
        <w:rPr>
          <w:rFonts w:ascii="Times New Roman" w:hAnsi="Times New Roman" w:cs="Times New Roman"/>
          <w:sz w:val="24"/>
          <w:szCs w:val="24"/>
        </w:rPr>
      </w:pPr>
    </w:p>
    <w:p w14:paraId="5A33AF6A" w14:textId="5B876E9C" w:rsidR="00803048" w:rsidRPr="00F46F0B" w:rsidRDefault="0045368F" w:rsidP="000B0C2B">
      <w:pPr>
        <w:spacing w:after="0" w:line="480" w:lineRule="auto"/>
        <w:rPr>
          <w:rFonts w:ascii="Times New Roman" w:hAnsi="Times New Roman" w:cs="Times New Roman"/>
          <w:sz w:val="24"/>
          <w:szCs w:val="24"/>
        </w:rPr>
      </w:pPr>
      <w:r w:rsidRPr="00DA2950">
        <w:rPr>
          <w:rFonts w:ascii="Times New Roman" w:hAnsi="Times New Roman" w:cs="Times New Roman"/>
          <w:sz w:val="24"/>
          <w:szCs w:val="24"/>
        </w:rPr>
        <w:t xml:space="preserve">The subject </w:t>
      </w:r>
      <w:r>
        <w:rPr>
          <w:rFonts w:ascii="Times New Roman" w:hAnsi="Times New Roman" w:cs="Times New Roman"/>
          <w:sz w:val="24"/>
          <w:szCs w:val="24"/>
        </w:rPr>
        <w:t>of silver is</w:t>
      </w:r>
      <w:r w:rsidRPr="00DA2950">
        <w:rPr>
          <w:rFonts w:ascii="Times New Roman" w:hAnsi="Times New Roman" w:cs="Times New Roman"/>
          <w:sz w:val="24"/>
          <w:szCs w:val="24"/>
        </w:rPr>
        <w:t xml:space="preserve"> vast and multidisciplinary. </w:t>
      </w:r>
      <w:r w:rsidR="00811D4A">
        <w:rPr>
          <w:rFonts w:ascii="Times New Roman" w:hAnsi="Times New Roman" w:cs="Times New Roman"/>
          <w:sz w:val="24"/>
          <w:szCs w:val="24"/>
        </w:rPr>
        <w:t xml:space="preserve">References are provided </w:t>
      </w:r>
      <w:r w:rsidR="004B0DCC">
        <w:rPr>
          <w:rFonts w:ascii="Times New Roman" w:hAnsi="Times New Roman" w:cs="Times New Roman"/>
          <w:sz w:val="24"/>
          <w:szCs w:val="24"/>
        </w:rPr>
        <w:t>on</w:t>
      </w:r>
      <w:r w:rsidR="004A5FC7" w:rsidRPr="00DA2950">
        <w:rPr>
          <w:rFonts w:ascii="Times New Roman" w:hAnsi="Times New Roman" w:cs="Times New Roman"/>
          <w:sz w:val="24"/>
          <w:szCs w:val="24"/>
        </w:rPr>
        <w:t xml:space="preserve"> the natural element of silver</w:t>
      </w:r>
      <w:r w:rsidR="004A5FC7">
        <w:rPr>
          <w:rFonts w:ascii="Times New Roman" w:hAnsi="Times New Roman" w:cs="Times New Roman"/>
          <w:sz w:val="24"/>
          <w:szCs w:val="24"/>
        </w:rPr>
        <w:t>;</w:t>
      </w:r>
      <w:r w:rsidR="004A5FC7" w:rsidRPr="00DA2950">
        <w:rPr>
          <w:rFonts w:ascii="Times New Roman" w:hAnsi="Times New Roman" w:cs="Times New Roman"/>
          <w:sz w:val="24"/>
          <w:szCs w:val="24"/>
        </w:rPr>
        <w:t xml:space="preserve"> the historic processes of mining </w:t>
      </w:r>
      <w:r w:rsidR="004A5FC7">
        <w:rPr>
          <w:rFonts w:ascii="Times New Roman" w:hAnsi="Times New Roman" w:cs="Times New Roman"/>
          <w:sz w:val="24"/>
          <w:szCs w:val="24"/>
        </w:rPr>
        <w:t>the metal</w:t>
      </w:r>
      <w:r w:rsidR="004A5FC7" w:rsidRPr="00DA2950">
        <w:rPr>
          <w:rFonts w:ascii="Times New Roman" w:hAnsi="Times New Roman" w:cs="Times New Roman"/>
          <w:sz w:val="24"/>
          <w:szCs w:val="24"/>
        </w:rPr>
        <w:t xml:space="preserve"> </w:t>
      </w:r>
      <w:r w:rsidR="004A5FC7">
        <w:rPr>
          <w:rFonts w:ascii="Times New Roman" w:hAnsi="Times New Roman" w:cs="Times New Roman"/>
          <w:sz w:val="24"/>
          <w:szCs w:val="24"/>
        </w:rPr>
        <w:t xml:space="preserve">above- </w:t>
      </w:r>
      <w:r w:rsidR="004A5FC7" w:rsidRPr="00DA2950">
        <w:rPr>
          <w:rFonts w:ascii="Times New Roman" w:hAnsi="Times New Roman" w:cs="Times New Roman"/>
          <w:sz w:val="24"/>
          <w:szCs w:val="24"/>
        </w:rPr>
        <w:t xml:space="preserve">and </w:t>
      </w:r>
      <w:r w:rsidR="004A5FC7">
        <w:rPr>
          <w:rFonts w:ascii="Times New Roman" w:hAnsi="Times New Roman" w:cs="Times New Roman"/>
          <w:sz w:val="24"/>
          <w:szCs w:val="24"/>
        </w:rPr>
        <w:t>under</w:t>
      </w:r>
      <w:r w:rsidR="004A5FC7" w:rsidRPr="00DA2950">
        <w:rPr>
          <w:rFonts w:ascii="Times New Roman" w:hAnsi="Times New Roman" w:cs="Times New Roman"/>
          <w:sz w:val="24"/>
          <w:szCs w:val="24"/>
        </w:rPr>
        <w:t>ground</w:t>
      </w:r>
      <w:r w:rsidR="004A5FC7">
        <w:rPr>
          <w:rFonts w:ascii="Times New Roman" w:hAnsi="Times New Roman" w:cs="Times New Roman"/>
          <w:sz w:val="24"/>
          <w:szCs w:val="24"/>
        </w:rPr>
        <w:t>;</w:t>
      </w:r>
      <w:r w:rsidR="004A5FC7" w:rsidRPr="00DA2950">
        <w:rPr>
          <w:rFonts w:ascii="Times New Roman" w:hAnsi="Times New Roman" w:cs="Times New Roman"/>
          <w:sz w:val="24"/>
          <w:szCs w:val="24"/>
        </w:rPr>
        <w:t xml:space="preserve"> </w:t>
      </w:r>
      <w:r w:rsidR="00A35FF6">
        <w:rPr>
          <w:rFonts w:ascii="Times New Roman" w:hAnsi="Times New Roman" w:cs="Times New Roman"/>
          <w:sz w:val="24"/>
          <w:szCs w:val="24"/>
        </w:rPr>
        <w:t xml:space="preserve">artisanal/indigenous knowledge, </w:t>
      </w:r>
      <w:r w:rsidR="004A5FC7" w:rsidRPr="00DA2950">
        <w:rPr>
          <w:rFonts w:ascii="Times New Roman" w:hAnsi="Times New Roman" w:cs="Times New Roman"/>
          <w:sz w:val="24"/>
          <w:szCs w:val="24"/>
        </w:rPr>
        <w:t xml:space="preserve">the </w:t>
      </w:r>
      <w:r w:rsidR="00C665DD">
        <w:rPr>
          <w:rFonts w:ascii="Times New Roman" w:hAnsi="Times New Roman" w:cs="Times New Roman"/>
          <w:sz w:val="24"/>
          <w:szCs w:val="24"/>
        </w:rPr>
        <w:t>alchemy/</w:t>
      </w:r>
      <w:r w:rsidR="004A5FC7" w:rsidRPr="00DA2950">
        <w:rPr>
          <w:rFonts w:ascii="Times New Roman" w:hAnsi="Times New Roman" w:cs="Times New Roman"/>
          <w:sz w:val="24"/>
          <w:szCs w:val="24"/>
        </w:rPr>
        <w:t>science</w:t>
      </w:r>
      <w:r w:rsidR="004A5FC7">
        <w:rPr>
          <w:rFonts w:ascii="Times New Roman" w:hAnsi="Times New Roman" w:cs="Times New Roman"/>
          <w:sz w:val="24"/>
          <w:szCs w:val="24"/>
        </w:rPr>
        <w:t>, technologies</w:t>
      </w:r>
      <w:r w:rsidR="00A35FF6">
        <w:rPr>
          <w:rFonts w:ascii="Times New Roman" w:hAnsi="Times New Roman" w:cs="Times New Roman"/>
          <w:sz w:val="24"/>
          <w:szCs w:val="24"/>
        </w:rPr>
        <w:t>,</w:t>
      </w:r>
      <w:r w:rsidR="00A637AC">
        <w:rPr>
          <w:rFonts w:ascii="Times New Roman" w:hAnsi="Times New Roman" w:cs="Times New Roman"/>
          <w:sz w:val="24"/>
          <w:szCs w:val="24"/>
        </w:rPr>
        <w:t xml:space="preserve"> </w:t>
      </w:r>
      <w:r w:rsidR="004A5FC7" w:rsidRPr="00DA2950">
        <w:rPr>
          <w:rFonts w:ascii="Times New Roman" w:hAnsi="Times New Roman" w:cs="Times New Roman"/>
          <w:sz w:val="24"/>
          <w:szCs w:val="24"/>
        </w:rPr>
        <w:t xml:space="preserve">and </w:t>
      </w:r>
      <w:r w:rsidR="004A5FC7">
        <w:rPr>
          <w:rFonts w:ascii="Times New Roman" w:hAnsi="Times New Roman" w:cs="Times New Roman"/>
          <w:sz w:val="24"/>
          <w:szCs w:val="24"/>
        </w:rPr>
        <w:t xml:space="preserve">(generally exploitative) </w:t>
      </w:r>
      <w:r w:rsidR="004A5FC7" w:rsidRPr="00DA2950">
        <w:rPr>
          <w:rFonts w:ascii="Times New Roman" w:hAnsi="Times New Roman" w:cs="Times New Roman"/>
          <w:sz w:val="24"/>
          <w:szCs w:val="24"/>
        </w:rPr>
        <w:t xml:space="preserve">labor involved in its metallurgical </w:t>
      </w:r>
      <w:r w:rsidR="00A637AC">
        <w:rPr>
          <w:rFonts w:ascii="Times New Roman" w:hAnsi="Times New Roman" w:cs="Times New Roman"/>
          <w:sz w:val="24"/>
          <w:szCs w:val="24"/>
        </w:rPr>
        <w:t xml:space="preserve">extraction and </w:t>
      </w:r>
      <w:r w:rsidR="001B2567">
        <w:rPr>
          <w:rFonts w:ascii="Times New Roman" w:hAnsi="Times New Roman" w:cs="Times New Roman"/>
          <w:sz w:val="24"/>
          <w:szCs w:val="24"/>
        </w:rPr>
        <w:t xml:space="preserve">refining </w:t>
      </w:r>
      <w:r w:rsidR="004A5FC7">
        <w:rPr>
          <w:rFonts w:ascii="Times New Roman" w:hAnsi="Times New Roman" w:cs="Times New Roman"/>
          <w:sz w:val="24"/>
          <w:szCs w:val="24"/>
        </w:rPr>
        <w:t>from alloys and ores;</w:t>
      </w:r>
      <w:r w:rsidR="004A5FC7" w:rsidRPr="00DA2950">
        <w:rPr>
          <w:rFonts w:ascii="Times New Roman" w:hAnsi="Times New Roman" w:cs="Times New Roman"/>
          <w:sz w:val="24"/>
          <w:szCs w:val="24"/>
        </w:rPr>
        <w:t xml:space="preserve"> the </w:t>
      </w:r>
      <w:r w:rsidR="004A5FC7">
        <w:rPr>
          <w:rFonts w:ascii="Times New Roman" w:hAnsi="Times New Roman" w:cs="Times New Roman"/>
          <w:sz w:val="24"/>
          <w:szCs w:val="24"/>
        </w:rPr>
        <w:t xml:space="preserve">market demands and </w:t>
      </w:r>
      <w:r w:rsidR="004A5FC7" w:rsidRPr="00DA2950">
        <w:rPr>
          <w:rFonts w:ascii="Times New Roman" w:hAnsi="Times New Roman" w:cs="Times New Roman"/>
          <w:sz w:val="24"/>
          <w:szCs w:val="24"/>
        </w:rPr>
        <w:t xml:space="preserve">trade routes that </w:t>
      </w:r>
      <w:r w:rsidR="00C665DD">
        <w:rPr>
          <w:rFonts w:ascii="Times New Roman" w:hAnsi="Times New Roman" w:cs="Times New Roman"/>
          <w:sz w:val="24"/>
          <w:szCs w:val="24"/>
        </w:rPr>
        <w:t>brought</w:t>
      </w:r>
      <w:r w:rsidR="004A5FC7" w:rsidRPr="00DA2950">
        <w:rPr>
          <w:rFonts w:ascii="Times New Roman" w:hAnsi="Times New Roman" w:cs="Times New Roman"/>
          <w:sz w:val="24"/>
          <w:szCs w:val="24"/>
        </w:rPr>
        <w:t xml:space="preserve"> supplies of bullion a</w:t>
      </w:r>
      <w:r w:rsidR="004A5FC7">
        <w:rPr>
          <w:rFonts w:ascii="Times New Roman" w:hAnsi="Times New Roman" w:cs="Times New Roman"/>
          <w:sz w:val="24"/>
          <w:szCs w:val="24"/>
        </w:rPr>
        <w:t>round</w:t>
      </w:r>
      <w:r w:rsidR="004A5FC7" w:rsidRPr="00DA2950">
        <w:rPr>
          <w:rFonts w:ascii="Times New Roman" w:hAnsi="Times New Roman" w:cs="Times New Roman"/>
          <w:sz w:val="24"/>
          <w:szCs w:val="24"/>
        </w:rPr>
        <w:t xml:space="preserve"> the globe</w:t>
      </w:r>
      <w:r w:rsidR="004A5FC7">
        <w:rPr>
          <w:rFonts w:ascii="Times New Roman" w:hAnsi="Times New Roman" w:cs="Times New Roman"/>
          <w:sz w:val="24"/>
          <w:szCs w:val="24"/>
        </w:rPr>
        <w:t>;</w:t>
      </w:r>
      <w:r w:rsidR="004A5FC7" w:rsidRPr="00DA2950">
        <w:rPr>
          <w:rFonts w:ascii="Times New Roman" w:hAnsi="Times New Roman" w:cs="Times New Roman"/>
          <w:sz w:val="24"/>
          <w:szCs w:val="24"/>
        </w:rPr>
        <w:t xml:space="preserve"> </w:t>
      </w:r>
      <w:r w:rsidR="004A5FC7">
        <w:rPr>
          <w:rFonts w:ascii="Times New Roman" w:hAnsi="Times New Roman" w:cs="Times New Roman"/>
          <w:sz w:val="24"/>
          <w:szCs w:val="24"/>
        </w:rPr>
        <w:t xml:space="preserve">and </w:t>
      </w:r>
      <w:r w:rsidR="004A5FC7" w:rsidRPr="00DA2950">
        <w:rPr>
          <w:rFonts w:ascii="Times New Roman" w:hAnsi="Times New Roman" w:cs="Times New Roman"/>
          <w:sz w:val="24"/>
          <w:szCs w:val="24"/>
        </w:rPr>
        <w:t xml:space="preserve">its minting into coin and the early modern economies </w:t>
      </w:r>
      <w:r w:rsidR="004A5FC7">
        <w:rPr>
          <w:rFonts w:ascii="Times New Roman" w:hAnsi="Times New Roman" w:cs="Times New Roman"/>
          <w:sz w:val="24"/>
          <w:szCs w:val="24"/>
        </w:rPr>
        <w:t>powered by</w:t>
      </w:r>
      <w:r w:rsidR="004A5FC7" w:rsidRPr="00DA2950">
        <w:rPr>
          <w:rFonts w:ascii="Times New Roman" w:hAnsi="Times New Roman" w:cs="Times New Roman"/>
          <w:sz w:val="24"/>
          <w:szCs w:val="24"/>
        </w:rPr>
        <w:t xml:space="preserve"> it.</w:t>
      </w:r>
      <w:r w:rsidR="004A5FC7" w:rsidRPr="00DA2950">
        <w:rPr>
          <w:rStyle w:val="EndnoteReference"/>
          <w:rFonts w:ascii="Times New Roman" w:hAnsi="Times New Roman" w:cs="Times New Roman"/>
          <w:sz w:val="24"/>
          <w:szCs w:val="24"/>
        </w:rPr>
        <w:endnoteReference w:id="5"/>
      </w:r>
      <w:r w:rsidR="00803048" w:rsidRPr="00F46F0B">
        <w:rPr>
          <w:rFonts w:ascii="Times New Roman" w:hAnsi="Times New Roman" w:cs="Times New Roman"/>
          <w:sz w:val="24"/>
          <w:szCs w:val="24"/>
        </w:rPr>
        <w:tab/>
      </w:r>
    </w:p>
    <w:p w14:paraId="55BED055" w14:textId="77777777" w:rsidR="004A5FC7" w:rsidRDefault="004A5FC7" w:rsidP="000B0C2B">
      <w:pPr>
        <w:spacing w:after="0" w:line="480" w:lineRule="auto"/>
        <w:ind w:left="360"/>
        <w:rPr>
          <w:rFonts w:ascii="Times New Roman" w:hAnsi="Times New Roman" w:cs="Times New Roman"/>
          <w:sz w:val="24"/>
          <w:szCs w:val="24"/>
        </w:rPr>
      </w:pPr>
    </w:p>
    <w:p w14:paraId="47AF332C" w14:textId="3AE34BA6" w:rsidR="00892CBD" w:rsidRPr="00022D59" w:rsidRDefault="00022D59" w:rsidP="00455E75">
      <w:pPr>
        <w:pStyle w:val="Heading2"/>
      </w:pPr>
      <w:r w:rsidRPr="00022D59">
        <w:t xml:space="preserve">II. </w:t>
      </w:r>
      <w:r w:rsidR="00892CBD" w:rsidRPr="00022D59">
        <w:t>C</w:t>
      </w:r>
      <w:r w:rsidR="009862E4" w:rsidRPr="00022D59">
        <w:t>oinage and C</w:t>
      </w:r>
      <w:r w:rsidR="00892CBD" w:rsidRPr="00022D59">
        <w:t>urrenc</w:t>
      </w:r>
      <w:r w:rsidR="000B0C2B" w:rsidRPr="00022D59">
        <w:t>ies</w:t>
      </w:r>
      <w:r w:rsidR="00892CBD" w:rsidRPr="00022D59">
        <w:t xml:space="preserve"> 1600s</w:t>
      </w:r>
      <w:r w:rsidR="00692F7D">
        <w:t>–</w:t>
      </w:r>
      <w:r w:rsidR="00892CBD" w:rsidRPr="00022D59">
        <w:t xml:space="preserve">1700s </w:t>
      </w:r>
    </w:p>
    <w:p w14:paraId="34527EF1" w14:textId="77777777" w:rsidR="00022D59" w:rsidRDefault="00022D59" w:rsidP="000B0C2B">
      <w:pPr>
        <w:spacing w:after="0" w:line="480" w:lineRule="auto"/>
        <w:rPr>
          <w:rFonts w:ascii="Times New Roman" w:hAnsi="Times New Roman" w:cs="Times New Roman"/>
          <w:sz w:val="24"/>
          <w:szCs w:val="24"/>
        </w:rPr>
      </w:pPr>
    </w:p>
    <w:p w14:paraId="274AF514" w14:textId="3B61DC70" w:rsidR="00892CBD" w:rsidRPr="00455E75" w:rsidRDefault="00A0007A" w:rsidP="000B0C2B">
      <w:pPr>
        <w:spacing w:after="0" w:line="480" w:lineRule="auto"/>
        <w:rPr>
          <w:rFonts w:ascii="Times New Roman" w:hAnsi="Times New Roman" w:cs="Times New Roman"/>
          <w:b/>
          <w:bCs/>
          <w:sz w:val="24"/>
          <w:szCs w:val="24"/>
        </w:rPr>
      </w:pPr>
      <w:r w:rsidRPr="00455E75">
        <w:rPr>
          <w:rFonts w:ascii="Times New Roman" w:hAnsi="Times New Roman" w:cs="Times New Roman"/>
          <w:b/>
          <w:bCs/>
          <w:sz w:val="24"/>
          <w:szCs w:val="24"/>
        </w:rPr>
        <w:t>Fra</w:t>
      </w:r>
      <w:r w:rsidR="00892CBD" w:rsidRPr="00455E75">
        <w:rPr>
          <w:rFonts w:ascii="Times New Roman" w:hAnsi="Times New Roman" w:cs="Times New Roman"/>
          <w:b/>
          <w:bCs/>
          <w:sz w:val="24"/>
          <w:szCs w:val="24"/>
        </w:rPr>
        <w:t>nc</w:t>
      </w:r>
      <w:r w:rsidRPr="00455E75">
        <w:rPr>
          <w:rFonts w:ascii="Times New Roman" w:hAnsi="Times New Roman" w:cs="Times New Roman"/>
          <w:b/>
          <w:bCs/>
          <w:sz w:val="24"/>
          <w:szCs w:val="24"/>
        </w:rPr>
        <w:t>e</w:t>
      </w:r>
      <w:r w:rsidR="00892CBD" w:rsidRPr="00455E75">
        <w:rPr>
          <w:rFonts w:ascii="Times New Roman" w:hAnsi="Times New Roman" w:cs="Times New Roman"/>
          <w:b/>
          <w:bCs/>
          <w:sz w:val="24"/>
          <w:szCs w:val="24"/>
        </w:rPr>
        <w:tab/>
      </w:r>
      <w:r w:rsidR="00892CBD" w:rsidRPr="00455E75">
        <w:rPr>
          <w:rFonts w:ascii="Times New Roman" w:hAnsi="Times New Roman" w:cs="Times New Roman"/>
          <w:b/>
          <w:bCs/>
          <w:sz w:val="24"/>
          <w:szCs w:val="24"/>
        </w:rPr>
        <w:tab/>
      </w:r>
      <w:r w:rsidR="00892CBD" w:rsidRPr="00455E75">
        <w:rPr>
          <w:rFonts w:ascii="Times New Roman" w:hAnsi="Times New Roman" w:cs="Times New Roman"/>
          <w:b/>
          <w:bCs/>
          <w:sz w:val="24"/>
          <w:szCs w:val="24"/>
        </w:rPr>
        <w:tab/>
      </w:r>
      <w:r w:rsidR="00892CBD" w:rsidRPr="00455E75">
        <w:rPr>
          <w:rFonts w:ascii="Times New Roman" w:hAnsi="Times New Roman" w:cs="Times New Roman"/>
          <w:b/>
          <w:bCs/>
          <w:sz w:val="24"/>
          <w:szCs w:val="24"/>
        </w:rPr>
        <w:tab/>
      </w:r>
      <w:r w:rsidR="00892CBD" w:rsidRPr="00455E75">
        <w:rPr>
          <w:rFonts w:ascii="Times New Roman" w:hAnsi="Times New Roman" w:cs="Times New Roman"/>
          <w:b/>
          <w:bCs/>
          <w:sz w:val="24"/>
          <w:szCs w:val="24"/>
        </w:rPr>
        <w:tab/>
      </w:r>
      <w:r w:rsidR="00892CBD" w:rsidRPr="00455E75">
        <w:rPr>
          <w:rFonts w:ascii="Times New Roman" w:hAnsi="Times New Roman" w:cs="Times New Roman"/>
          <w:b/>
          <w:bCs/>
          <w:sz w:val="24"/>
          <w:szCs w:val="24"/>
        </w:rPr>
        <w:tab/>
      </w:r>
      <w:r w:rsidR="00892CBD" w:rsidRPr="00455E75">
        <w:rPr>
          <w:rFonts w:ascii="Times New Roman" w:hAnsi="Times New Roman" w:cs="Times New Roman"/>
          <w:b/>
          <w:bCs/>
          <w:sz w:val="24"/>
          <w:szCs w:val="24"/>
        </w:rPr>
        <w:tab/>
      </w:r>
    </w:p>
    <w:p w14:paraId="01A8CECB" w14:textId="763BB4D4" w:rsidR="0045289D" w:rsidRPr="00F46F0B" w:rsidRDefault="00892CBD" w:rsidP="000B0C2B">
      <w:pPr>
        <w:spacing w:after="0" w:line="480" w:lineRule="auto"/>
        <w:rPr>
          <w:rFonts w:ascii="Times New Roman" w:hAnsi="Times New Roman" w:cs="Times New Roman"/>
          <w:sz w:val="24"/>
          <w:szCs w:val="24"/>
        </w:rPr>
      </w:pPr>
      <w:r w:rsidRPr="00F46F0B">
        <w:rPr>
          <w:rFonts w:ascii="Times New Roman" w:hAnsi="Times New Roman" w:cs="Times New Roman"/>
          <w:sz w:val="24"/>
          <w:szCs w:val="24"/>
        </w:rPr>
        <w:t xml:space="preserve">1 </w:t>
      </w:r>
      <w:r w:rsidR="00362114" w:rsidRPr="00F46F0B">
        <w:rPr>
          <w:rFonts w:ascii="Times New Roman" w:hAnsi="Times New Roman" w:cs="Times New Roman"/>
          <w:sz w:val="24"/>
          <w:szCs w:val="24"/>
        </w:rPr>
        <w:t xml:space="preserve">marc </w:t>
      </w:r>
      <w:r w:rsidR="0055454D" w:rsidRPr="00F46F0B">
        <w:rPr>
          <w:rFonts w:ascii="Times New Roman" w:hAnsi="Times New Roman" w:cs="Times New Roman"/>
          <w:sz w:val="24"/>
          <w:szCs w:val="24"/>
        </w:rPr>
        <w:t>du</w:t>
      </w:r>
      <w:r w:rsidRPr="00F46F0B">
        <w:rPr>
          <w:rFonts w:ascii="Times New Roman" w:hAnsi="Times New Roman" w:cs="Times New Roman"/>
          <w:sz w:val="24"/>
          <w:szCs w:val="24"/>
        </w:rPr>
        <w:t xml:space="preserve"> </w:t>
      </w:r>
      <w:r w:rsidR="00F812FD" w:rsidRPr="00F46F0B">
        <w:rPr>
          <w:rFonts w:ascii="Times New Roman" w:hAnsi="Times New Roman" w:cs="Times New Roman"/>
          <w:sz w:val="24"/>
          <w:szCs w:val="24"/>
        </w:rPr>
        <w:t xml:space="preserve">louis </w:t>
      </w:r>
      <w:r w:rsidRPr="00F46F0B">
        <w:rPr>
          <w:rFonts w:ascii="Times New Roman" w:hAnsi="Times New Roman" w:cs="Times New Roman"/>
          <w:sz w:val="24"/>
          <w:szCs w:val="24"/>
        </w:rPr>
        <w:t>d’or</w:t>
      </w:r>
      <w:r w:rsidRPr="00F46F0B">
        <w:rPr>
          <w:rFonts w:ascii="Times New Roman" w:hAnsi="Times New Roman" w:cs="Times New Roman"/>
          <w:sz w:val="24"/>
          <w:szCs w:val="24"/>
        </w:rPr>
        <w:tab/>
      </w:r>
      <w:r w:rsidR="0049325F" w:rsidRPr="00F46F0B">
        <w:rPr>
          <w:rFonts w:ascii="Times New Roman" w:hAnsi="Times New Roman" w:cs="Times New Roman"/>
          <w:sz w:val="24"/>
          <w:szCs w:val="24"/>
        </w:rPr>
        <w:t>= 2</w:t>
      </w:r>
      <w:r w:rsidR="00FB5646" w:rsidRPr="005207BF">
        <w:rPr>
          <w:rFonts w:ascii="Times New Roman" w:hAnsi="Times New Roman" w:cs="Times New Roman"/>
          <w:sz w:val="24"/>
          <w:szCs w:val="24"/>
          <w:highlight w:val="yellow"/>
        </w:rPr>
        <w:t>4</w:t>
      </w:r>
      <w:r w:rsidR="009E0442" w:rsidRPr="00F46F0B">
        <w:rPr>
          <w:rFonts w:ascii="Times New Roman" w:hAnsi="Times New Roman" w:cs="Times New Roman"/>
          <w:sz w:val="24"/>
          <w:szCs w:val="24"/>
        </w:rPr>
        <w:t xml:space="preserve"> livres </w:t>
      </w:r>
      <w:proofErr w:type="spellStart"/>
      <w:r w:rsidR="00A46B4E">
        <w:rPr>
          <w:rFonts w:ascii="Times New Roman" w:hAnsi="Times New Roman" w:cs="Times New Roman"/>
          <w:sz w:val="24"/>
          <w:szCs w:val="24"/>
        </w:rPr>
        <w:t>tournois</w:t>
      </w:r>
      <w:proofErr w:type="spellEnd"/>
      <w:r w:rsidR="00A46B4E">
        <w:rPr>
          <w:rFonts w:ascii="Times New Roman" w:hAnsi="Times New Roman" w:cs="Times New Roman"/>
          <w:sz w:val="24"/>
          <w:szCs w:val="24"/>
        </w:rPr>
        <w:t xml:space="preserve"> </w:t>
      </w:r>
      <w:r w:rsidR="009E0442" w:rsidRPr="00F46F0B">
        <w:rPr>
          <w:rFonts w:ascii="Times New Roman" w:hAnsi="Times New Roman" w:cs="Times New Roman"/>
          <w:sz w:val="24"/>
          <w:szCs w:val="24"/>
        </w:rPr>
        <w:t>in 1726</w:t>
      </w:r>
      <w:r w:rsidR="00DB3F05">
        <w:rPr>
          <w:rFonts w:ascii="Times New Roman" w:hAnsi="Times New Roman" w:cs="Times New Roman"/>
          <w:sz w:val="24"/>
          <w:szCs w:val="24"/>
        </w:rPr>
        <w:t xml:space="preserve"> </w:t>
      </w:r>
    </w:p>
    <w:p w14:paraId="44120302" w14:textId="56F19EF3" w:rsidR="0049325F" w:rsidRPr="00F46F0B" w:rsidRDefault="0049325F" w:rsidP="000B0C2B">
      <w:pPr>
        <w:spacing w:after="0" w:line="480" w:lineRule="auto"/>
        <w:rPr>
          <w:rFonts w:ascii="Times New Roman" w:hAnsi="Times New Roman" w:cs="Times New Roman"/>
          <w:sz w:val="24"/>
          <w:szCs w:val="24"/>
        </w:rPr>
      </w:pPr>
      <w:r w:rsidRPr="00F46F0B">
        <w:rPr>
          <w:rFonts w:ascii="Times New Roman" w:hAnsi="Times New Roman" w:cs="Times New Roman"/>
          <w:sz w:val="24"/>
          <w:szCs w:val="24"/>
        </w:rPr>
        <w:t xml:space="preserve">1 </w:t>
      </w:r>
      <w:proofErr w:type="spellStart"/>
      <w:r w:rsidRPr="00F46F0B">
        <w:rPr>
          <w:rFonts w:ascii="Times New Roman" w:hAnsi="Times New Roman" w:cs="Times New Roman"/>
          <w:sz w:val="24"/>
          <w:szCs w:val="24"/>
        </w:rPr>
        <w:t>écu</w:t>
      </w:r>
      <w:proofErr w:type="spellEnd"/>
      <w:r w:rsidRPr="00F46F0B">
        <w:rPr>
          <w:rFonts w:ascii="Times New Roman" w:hAnsi="Times New Roman" w:cs="Times New Roman"/>
          <w:sz w:val="24"/>
          <w:szCs w:val="24"/>
        </w:rPr>
        <w:t xml:space="preserve"> </w:t>
      </w:r>
      <w:proofErr w:type="spellStart"/>
      <w:r w:rsidRPr="00F46F0B">
        <w:rPr>
          <w:rFonts w:ascii="Times New Roman" w:hAnsi="Times New Roman" w:cs="Times New Roman"/>
          <w:sz w:val="24"/>
          <w:szCs w:val="24"/>
        </w:rPr>
        <w:t>d’argent</w:t>
      </w:r>
      <w:proofErr w:type="spellEnd"/>
      <w:r w:rsidRPr="00F46F0B">
        <w:rPr>
          <w:rFonts w:ascii="Times New Roman" w:hAnsi="Times New Roman" w:cs="Times New Roman"/>
          <w:sz w:val="24"/>
          <w:szCs w:val="24"/>
        </w:rPr>
        <w:tab/>
      </w:r>
      <w:r w:rsidRPr="00F46F0B">
        <w:rPr>
          <w:rFonts w:ascii="Times New Roman" w:hAnsi="Times New Roman" w:cs="Times New Roman"/>
          <w:sz w:val="24"/>
          <w:szCs w:val="24"/>
        </w:rPr>
        <w:tab/>
      </w:r>
      <w:proofErr w:type="gramStart"/>
      <w:r w:rsidRPr="00F46F0B">
        <w:rPr>
          <w:rFonts w:ascii="Times New Roman" w:hAnsi="Times New Roman" w:cs="Times New Roman"/>
          <w:sz w:val="24"/>
          <w:szCs w:val="24"/>
        </w:rPr>
        <w:t>=</w:t>
      </w:r>
      <w:r w:rsidR="00F812FD" w:rsidRPr="00F46F0B">
        <w:rPr>
          <w:rFonts w:ascii="Times New Roman" w:hAnsi="Times New Roman" w:cs="Times New Roman"/>
          <w:sz w:val="24"/>
          <w:szCs w:val="24"/>
        </w:rPr>
        <w:t xml:space="preserve"> </w:t>
      </w:r>
      <w:r w:rsidR="008249BA">
        <w:rPr>
          <w:rFonts w:ascii="Times New Roman" w:hAnsi="Times New Roman" w:cs="Times New Roman"/>
          <w:sz w:val="24"/>
          <w:szCs w:val="24"/>
        </w:rPr>
        <w:t xml:space="preserve"> 6</w:t>
      </w:r>
      <w:proofErr w:type="gramEnd"/>
      <w:r w:rsidR="008249BA">
        <w:rPr>
          <w:rFonts w:ascii="Times New Roman" w:hAnsi="Times New Roman" w:cs="Times New Roman"/>
          <w:sz w:val="24"/>
          <w:szCs w:val="24"/>
        </w:rPr>
        <w:t xml:space="preserve"> livres </w:t>
      </w:r>
      <w:proofErr w:type="spellStart"/>
      <w:r w:rsidR="00A46B4E">
        <w:rPr>
          <w:rFonts w:ascii="Times New Roman" w:hAnsi="Times New Roman" w:cs="Times New Roman"/>
          <w:sz w:val="24"/>
          <w:szCs w:val="24"/>
        </w:rPr>
        <w:t>tournois</w:t>
      </w:r>
      <w:proofErr w:type="spellEnd"/>
      <w:r w:rsidR="00A46B4E">
        <w:rPr>
          <w:rFonts w:ascii="Times New Roman" w:hAnsi="Times New Roman" w:cs="Times New Roman"/>
          <w:sz w:val="24"/>
          <w:szCs w:val="24"/>
        </w:rPr>
        <w:t xml:space="preserve"> </w:t>
      </w:r>
      <w:r w:rsidR="008249BA">
        <w:rPr>
          <w:rFonts w:ascii="Times New Roman" w:hAnsi="Times New Roman" w:cs="Times New Roman"/>
          <w:sz w:val="24"/>
          <w:szCs w:val="24"/>
        </w:rPr>
        <w:t>in 1726</w:t>
      </w:r>
      <w:r w:rsidR="006666E6" w:rsidRPr="00EC7D42">
        <w:rPr>
          <w:rFonts w:ascii="Times New Roman" w:hAnsi="Times New Roman" w:cs="Times New Roman"/>
          <w:color w:val="FF0000"/>
          <w:sz w:val="24"/>
          <w:szCs w:val="24"/>
        </w:rPr>
        <w:t xml:space="preserve"> </w:t>
      </w:r>
    </w:p>
    <w:p w14:paraId="020A4597" w14:textId="7CC4C7EF" w:rsidR="0045289D" w:rsidRPr="00F46F0B" w:rsidRDefault="0045289D" w:rsidP="000B0C2B">
      <w:pPr>
        <w:spacing w:after="0" w:line="480" w:lineRule="auto"/>
        <w:rPr>
          <w:rFonts w:ascii="Times New Roman" w:hAnsi="Times New Roman" w:cs="Times New Roman"/>
          <w:sz w:val="24"/>
          <w:szCs w:val="24"/>
        </w:rPr>
      </w:pPr>
      <w:r w:rsidRPr="00F46F0B">
        <w:rPr>
          <w:rFonts w:ascii="Times New Roman" w:hAnsi="Times New Roman" w:cs="Times New Roman"/>
          <w:sz w:val="24"/>
          <w:szCs w:val="24"/>
        </w:rPr>
        <w:t>1 livre</w:t>
      </w:r>
      <w:r w:rsidR="00A46B4E">
        <w:rPr>
          <w:rFonts w:ascii="Times New Roman" w:hAnsi="Times New Roman" w:cs="Times New Roman"/>
          <w:sz w:val="24"/>
          <w:szCs w:val="24"/>
        </w:rPr>
        <w:t xml:space="preserve"> </w:t>
      </w:r>
      <w:proofErr w:type="spellStart"/>
      <w:r w:rsidR="00A46B4E">
        <w:rPr>
          <w:rFonts w:ascii="Times New Roman" w:hAnsi="Times New Roman" w:cs="Times New Roman"/>
          <w:sz w:val="24"/>
          <w:szCs w:val="24"/>
        </w:rPr>
        <w:t>tournois</w:t>
      </w:r>
      <w:proofErr w:type="spellEnd"/>
      <w:r w:rsidRPr="00F46F0B">
        <w:rPr>
          <w:rFonts w:ascii="Times New Roman" w:hAnsi="Times New Roman" w:cs="Times New Roman"/>
          <w:sz w:val="24"/>
          <w:szCs w:val="24"/>
        </w:rPr>
        <w:t xml:space="preserve"> </w:t>
      </w:r>
      <w:r w:rsidRPr="00F46F0B">
        <w:rPr>
          <w:rFonts w:ascii="Times New Roman" w:hAnsi="Times New Roman" w:cs="Times New Roman"/>
          <w:sz w:val="24"/>
          <w:szCs w:val="24"/>
        </w:rPr>
        <w:tab/>
        <w:t>= 20</w:t>
      </w:r>
      <w:r w:rsidR="00EC7D42" w:rsidRPr="00EC7D42">
        <w:rPr>
          <w:rFonts w:ascii="Times New Roman" w:hAnsi="Times New Roman" w:cs="Times New Roman"/>
          <w:sz w:val="24"/>
          <w:szCs w:val="24"/>
        </w:rPr>
        <w:t xml:space="preserve"> </w:t>
      </w:r>
      <w:r w:rsidR="00EC7D42">
        <w:rPr>
          <w:rFonts w:ascii="Times New Roman" w:hAnsi="Times New Roman" w:cs="Times New Roman"/>
          <w:sz w:val="24"/>
          <w:szCs w:val="24"/>
        </w:rPr>
        <w:t>sols/</w:t>
      </w:r>
      <w:r w:rsidRPr="00F46F0B">
        <w:rPr>
          <w:rFonts w:ascii="Times New Roman" w:hAnsi="Times New Roman" w:cs="Times New Roman"/>
          <w:sz w:val="24"/>
          <w:szCs w:val="24"/>
        </w:rPr>
        <w:t>so</w:t>
      </w:r>
      <w:r w:rsidR="001853FE" w:rsidRPr="00F46F0B">
        <w:rPr>
          <w:rFonts w:ascii="Times New Roman" w:hAnsi="Times New Roman" w:cs="Times New Roman"/>
          <w:sz w:val="24"/>
          <w:szCs w:val="24"/>
        </w:rPr>
        <w:t>u</w:t>
      </w:r>
      <w:r w:rsidR="0049325F" w:rsidRPr="00F46F0B">
        <w:rPr>
          <w:rFonts w:ascii="Times New Roman" w:hAnsi="Times New Roman" w:cs="Times New Roman"/>
          <w:sz w:val="24"/>
          <w:szCs w:val="24"/>
        </w:rPr>
        <w:t xml:space="preserve">s </w:t>
      </w:r>
    </w:p>
    <w:p w14:paraId="5F1C52F9" w14:textId="7F3CF318" w:rsidR="0045289D" w:rsidRPr="00F46F0B" w:rsidRDefault="0045289D" w:rsidP="000B0C2B">
      <w:pPr>
        <w:spacing w:after="0" w:line="480" w:lineRule="auto"/>
        <w:rPr>
          <w:rFonts w:ascii="Times New Roman" w:hAnsi="Times New Roman" w:cs="Times New Roman"/>
          <w:sz w:val="24"/>
          <w:szCs w:val="24"/>
        </w:rPr>
      </w:pPr>
      <w:r w:rsidRPr="00F46F0B">
        <w:rPr>
          <w:rFonts w:ascii="Times New Roman" w:hAnsi="Times New Roman" w:cs="Times New Roman"/>
          <w:sz w:val="24"/>
          <w:szCs w:val="24"/>
        </w:rPr>
        <w:t>1</w:t>
      </w:r>
      <w:r w:rsidR="00EC7D42" w:rsidRPr="00EC7D42">
        <w:rPr>
          <w:rFonts w:ascii="Times New Roman" w:hAnsi="Times New Roman" w:cs="Times New Roman"/>
          <w:sz w:val="24"/>
          <w:szCs w:val="24"/>
        </w:rPr>
        <w:t xml:space="preserve"> </w:t>
      </w:r>
      <w:r w:rsidR="00EC7D42">
        <w:rPr>
          <w:rFonts w:ascii="Times New Roman" w:hAnsi="Times New Roman" w:cs="Times New Roman"/>
          <w:sz w:val="24"/>
          <w:szCs w:val="24"/>
        </w:rPr>
        <w:t>sol/</w:t>
      </w:r>
      <w:r w:rsidRPr="00F46F0B">
        <w:rPr>
          <w:rFonts w:ascii="Times New Roman" w:hAnsi="Times New Roman" w:cs="Times New Roman"/>
          <w:sz w:val="24"/>
          <w:szCs w:val="24"/>
        </w:rPr>
        <w:t>so</w:t>
      </w:r>
      <w:r w:rsidR="001853FE" w:rsidRPr="00F46F0B">
        <w:rPr>
          <w:rFonts w:ascii="Times New Roman" w:hAnsi="Times New Roman" w:cs="Times New Roman"/>
          <w:sz w:val="24"/>
          <w:szCs w:val="24"/>
        </w:rPr>
        <w:t>u</w:t>
      </w:r>
      <w:r w:rsidRPr="00F46F0B">
        <w:rPr>
          <w:rFonts w:ascii="Times New Roman" w:hAnsi="Times New Roman" w:cs="Times New Roman"/>
          <w:sz w:val="24"/>
          <w:szCs w:val="24"/>
        </w:rPr>
        <w:tab/>
      </w:r>
      <w:r w:rsidRPr="00F46F0B">
        <w:rPr>
          <w:rFonts w:ascii="Times New Roman" w:hAnsi="Times New Roman" w:cs="Times New Roman"/>
          <w:sz w:val="24"/>
          <w:szCs w:val="24"/>
        </w:rPr>
        <w:tab/>
        <w:t>= 12 deniers</w:t>
      </w:r>
    </w:p>
    <w:p w14:paraId="5CA7FF3D" w14:textId="77777777" w:rsidR="0045289D" w:rsidRPr="00F46F0B" w:rsidRDefault="0045289D" w:rsidP="000B0C2B">
      <w:pPr>
        <w:spacing w:after="0" w:line="480" w:lineRule="auto"/>
        <w:rPr>
          <w:rFonts w:ascii="Times New Roman" w:hAnsi="Times New Roman" w:cs="Times New Roman"/>
          <w:sz w:val="24"/>
          <w:szCs w:val="24"/>
        </w:rPr>
      </w:pPr>
      <w:r w:rsidRPr="00F46F0B">
        <w:rPr>
          <w:rFonts w:ascii="Times New Roman" w:hAnsi="Times New Roman" w:cs="Times New Roman"/>
          <w:sz w:val="24"/>
          <w:szCs w:val="24"/>
        </w:rPr>
        <w:t>1 denier</w:t>
      </w:r>
    </w:p>
    <w:p w14:paraId="3E63169D" w14:textId="77777777" w:rsidR="00022D59" w:rsidRDefault="00022D59" w:rsidP="000B0C2B">
      <w:pPr>
        <w:spacing w:after="0" w:line="480" w:lineRule="auto"/>
        <w:rPr>
          <w:rFonts w:ascii="Times New Roman" w:hAnsi="Times New Roman" w:cs="Times New Roman"/>
          <w:sz w:val="24"/>
          <w:szCs w:val="24"/>
        </w:rPr>
      </w:pPr>
    </w:p>
    <w:p w14:paraId="33F79D67" w14:textId="4594E993" w:rsidR="00394F41" w:rsidRDefault="00394F41" w:rsidP="000B0C2B">
      <w:pPr>
        <w:spacing w:after="0" w:line="480" w:lineRule="auto"/>
        <w:rPr>
          <w:rFonts w:ascii="Times New Roman" w:hAnsi="Times New Roman" w:cs="Times New Roman"/>
          <w:sz w:val="24"/>
          <w:szCs w:val="24"/>
        </w:rPr>
      </w:pPr>
      <w:r w:rsidRPr="00F46F0B">
        <w:rPr>
          <w:rFonts w:ascii="Times New Roman" w:hAnsi="Times New Roman" w:cs="Times New Roman"/>
          <w:sz w:val="24"/>
          <w:szCs w:val="24"/>
        </w:rPr>
        <w:t xml:space="preserve">These monetary values were fixed until 1790. During this period, the cost of living increased in France while wages </w:t>
      </w:r>
      <w:r w:rsidR="00191B55" w:rsidRPr="00F46F0B">
        <w:rPr>
          <w:rFonts w:ascii="Times New Roman" w:hAnsi="Times New Roman" w:cs="Times New Roman"/>
          <w:sz w:val="24"/>
          <w:szCs w:val="24"/>
        </w:rPr>
        <w:t>lagged in pace</w:t>
      </w:r>
      <w:r w:rsidRPr="00F46F0B">
        <w:rPr>
          <w:rFonts w:ascii="Times New Roman" w:hAnsi="Times New Roman" w:cs="Times New Roman"/>
          <w:sz w:val="24"/>
          <w:szCs w:val="24"/>
        </w:rPr>
        <w:t>. A salaried skilled worker</w:t>
      </w:r>
      <w:r w:rsidR="00027D70" w:rsidRPr="00F46F0B">
        <w:rPr>
          <w:rFonts w:ascii="Times New Roman" w:hAnsi="Times New Roman" w:cs="Times New Roman"/>
          <w:sz w:val="24"/>
          <w:szCs w:val="24"/>
        </w:rPr>
        <w:t>,</w:t>
      </w:r>
      <w:r w:rsidRPr="00F46F0B">
        <w:rPr>
          <w:rFonts w:ascii="Times New Roman" w:hAnsi="Times New Roman" w:cs="Times New Roman"/>
          <w:sz w:val="24"/>
          <w:szCs w:val="24"/>
        </w:rPr>
        <w:t xml:space="preserve"> such as an elite cabinetmaker (</w:t>
      </w:r>
      <w:proofErr w:type="spellStart"/>
      <w:r w:rsidRPr="00F46F0B">
        <w:rPr>
          <w:rFonts w:ascii="Times New Roman" w:hAnsi="Times New Roman" w:cs="Times New Roman"/>
          <w:i/>
          <w:sz w:val="24"/>
          <w:szCs w:val="24"/>
        </w:rPr>
        <w:t>ébéniste</w:t>
      </w:r>
      <w:proofErr w:type="spellEnd"/>
      <w:r w:rsidRPr="00F46F0B">
        <w:rPr>
          <w:rFonts w:ascii="Times New Roman" w:hAnsi="Times New Roman" w:cs="Times New Roman"/>
          <w:sz w:val="24"/>
          <w:szCs w:val="24"/>
        </w:rPr>
        <w:t>)</w:t>
      </w:r>
      <w:r w:rsidR="009C3A4E" w:rsidRPr="00F46F0B">
        <w:rPr>
          <w:rFonts w:ascii="Times New Roman" w:hAnsi="Times New Roman" w:cs="Times New Roman"/>
          <w:sz w:val="24"/>
          <w:szCs w:val="24"/>
        </w:rPr>
        <w:t>,</w:t>
      </w:r>
      <w:r w:rsidRPr="00F46F0B">
        <w:rPr>
          <w:rFonts w:ascii="Times New Roman" w:hAnsi="Times New Roman" w:cs="Times New Roman"/>
          <w:sz w:val="24"/>
          <w:szCs w:val="24"/>
        </w:rPr>
        <w:t xml:space="preserve"> earned about 400 livres in the year 1726 compared to about 750 livres </w:t>
      </w:r>
      <w:r w:rsidR="007A03FB">
        <w:rPr>
          <w:rFonts w:ascii="Times New Roman" w:hAnsi="Times New Roman" w:cs="Times New Roman"/>
          <w:sz w:val="24"/>
          <w:szCs w:val="24"/>
        </w:rPr>
        <w:t>per</w:t>
      </w:r>
      <w:r w:rsidRPr="00F46F0B">
        <w:rPr>
          <w:rFonts w:ascii="Times New Roman" w:hAnsi="Times New Roman" w:cs="Times New Roman"/>
          <w:sz w:val="24"/>
          <w:szCs w:val="24"/>
        </w:rPr>
        <w:t xml:space="preserve"> year toward </w:t>
      </w:r>
      <w:r w:rsidRPr="00F46F0B">
        <w:rPr>
          <w:rFonts w:ascii="Times New Roman" w:hAnsi="Times New Roman" w:cs="Times New Roman"/>
          <w:sz w:val="24"/>
          <w:szCs w:val="24"/>
        </w:rPr>
        <w:lastRenderedPageBreak/>
        <w:t>the end of the century.</w:t>
      </w:r>
      <w:r w:rsidR="004D7BF6" w:rsidRPr="00F46F0B">
        <w:rPr>
          <w:rStyle w:val="EndnoteReference"/>
          <w:rFonts w:ascii="Times New Roman" w:hAnsi="Times New Roman" w:cs="Times New Roman"/>
          <w:sz w:val="24"/>
          <w:szCs w:val="24"/>
        </w:rPr>
        <w:endnoteReference w:id="6"/>
      </w:r>
      <w:r w:rsidR="004D7BF6" w:rsidRPr="00F46F0B">
        <w:rPr>
          <w:rFonts w:ascii="Times New Roman" w:hAnsi="Times New Roman" w:cs="Times New Roman"/>
          <w:sz w:val="24"/>
          <w:szCs w:val="24"/>
        </w:rPr>
        <w:t xml:space="preserve"> </w:t>
      </w:r>
      <w:r w:rsidR="00027D70" w:rsidRPr="00F46F0B">
        <w:rPr>
          <w:rFonts w:ascii="Times New Roman" w:hAnsi="Times New Roman" w:cs="Times New Roman"/>
          <w:sz w:val="24"/>
          <w:szCs w:val="24"/>
        </w:rPr>
        <w:t xml:space="preserve">A few facts </w:t>
      </w:r>
      <w:r w:rsidR="001853FE" w:rsidRPr="00F46F0B">
        <w:rPr>
          <w:rFonts w:ascii="Times New Roman" w:hAnsi="Times New Roman" w:cs="Times New Roman"/>
          <w:sz w:val="24"/>
          <w:szCs w:val="24"/>
        </w:rPr>
        <w:t>pertaining to the goldsmith</w:t>
      </w:r>
      <w:r w:rsidR="005F7AAA">
        <w:rPr>
          <w:rFonts w:ascii="Times New Roman" w:hAnsi="Times New Roman" w:cs="Times New Roman"/>
          <w:sz w:val="24"/>
          <w:szCs w:val="24"/>
        </w:rPr>
        <w:t>s’</w:t>
      </w:r>
      <w:r w:rsidR="001853FE" w:rsidRPr="00F46F0B">
        <w:rPr>
          <w:rFonts w:ascii="Times New Roman" w:hAnsi="Times New Roman" w:cs="Times New Roman"/>
          <w:sz w:val="24"/>
          <w:szCs w:val="24"/>
        </w:rPr>
        <w:t xml:space="preserve"> profession </w:t>
      </w:r>
      <w:r w:rsidR="00027D70" w:rsidRPr="00F46F0B">
        <w:rPr>
          <w:rFonts w:ascii="Times New Roman" w:hAnsi="Times New Roman" w:cs="Times New Roman"/>
          <w:sz w:val="24"/>
          <w:szCs w:val="24"/>
        </w:rPr>
        <w:t xml:space="preserve">provide a relative sense of monetary values for the period: the sponsor’s </w:t>
      </w:r>
      <w:r w:rsidR="001853FE" w:rsidRPr="00F46F0B">
        <w:rPr>
          <w:rFonts w:ascii="Times New Roman" w:hAnsi="Times New Roman" w:cs="Times New Roman"/>
          <w:sz w:val="24"/>
          <w:szCs w:val="24"/>
        </w:rPr>
        <w:t xml:space="preserve">security </w:t>
      </w:r>
      <w:r w:rsidR="00027D70" w:rsidRPr="00F46F0B">
        <w:rPr>
          <w:rFonts w:ascii="Times New Roman" w:hAnsi="Times New Roman" w:cs="Times New Roman"/>
          <w:sz w:val="24"/>
          <w:szCs w:val="24"/>
        </w:rPr>
        <w:t>fee (</w:t>
      </w:r>
      <w:r w:rsidR="00027D70" w:rsidRPr="00F46F0B">
        <w:rPr>
          <w:rFonts w:ascii="Times New Roman" w:hAnsi="Times New Roman" w:cs="Times New Roman"/>
          <w:i/>
          <w:sz w:val="24"/>
          <w:szCs w:val="24"/>
        </w:rPr>
        <w:t>caution</w:t>
      </w:r>
      <w:r w:rsidR="00027D70" w:rsidRPr="00F46F0B">
        <w:rPr>
          <w:rFonts w:ascii="Times New Roman" w:hAnsi="Times New Roman" w:cs="Times New Roman"/>
          <w:sz w:val="24"/>
          <w:szCs w:val="24"/>
        </w:rPr>
        <w:t xml:space="preserve">) to support an </w:t>
      </w:r>
      <w:r w:rsidR="00027D70" w:rsidRPr="003A1C5E">
        <w:rPr>
          <w:rFonts w:ascii="Times New Roman" w:hAnsi="Times New Roman" w:cs="Times New Roman"/>
          <w:sz w:val="24"/>
          <w:szCs w:val="24"/>
        </w:rPr>
        <w:t>applicant’s entry</w:t>
      </w:r>
      <w:r w:rsidR="001853FE" w:rsidRPr="003A1C5E">
        <w:rPr>
          <w:rFonts w:ascii="Times New Roman" w:hAnsi="Times New Roman" w:cs="Times New Roman"/>
          <w:sz w:val="24"/>
          <w:szCs w:val="24"/>
        </w:rPr>
        <w:t xml:space="preserve"> as master (</w:t>
      </w:r>
      <w:r w:rsidR="001853FE" w:rsidRPr="003A1C5E">
        <w:rPr>
          <w:rFonts w:ascii="Times New Roman" w:hAnsi="Times New Roman" w:cs="Times New Roman"/>
          <w:i/>
          <w:sz w:val="24"/>
          <w:szCs w:val="24"/>
        </w:rPr>
        <w:t>maître</w:t>
      </w:r>
      <w:r w:rsidR="001853FE" w:rsidRPr="003A1C5E">
        <w:rPr>
          <w:rFonts w:ascii="Times New Roman" w:hAnsi="Times New Roman" w:cs="Times New Roman"/>
          <w:sz w:val="24"/>
          <w:szCs w:val="24"/>
        </w:rPr>
        <w:t xml:space="preserve">) </w:t>
      </w:r>
      <w:r w:rsidR="004D7BF6" w:rsidRPr="003A1C5E">
        <w:rPr>
          <w:rFonts w:ascii="Times New Roman" w:hAnsi="Times New Roman" w:cs="Times New Roman"/>
          <w:sz w:val="24"/>
          <w:szCs w:val="24"/>
        </w:rPr>
        <w:t>into the Parisian guild of goldsmiths</w:t>
      </w:r>
      <w:r w:rsidR="009C3A4E" w:rsidRPr="003A1C5E">
        <w:rPr>
          <w:rFonts w:ascii="Times New Roman" w:hAnsi="Times New Roman" w:cs="Times New Roman"/>
          <w:sz w:val="24"/>
          <w:szCs w:val="24"/>
        </w:rPr>
        <w:t xml:space="preserve"> (</w:t>
      </w:r>
      <w:r w:rsidR="009C3A4E" w:rsidRPr="003A1C5E">
        <w:rPr>
          <w:rFonts w:ascii="Times New Roman" w:hAnsi="Times New Roman" w:cs="Times New Roman"/>
          <w:i/>
          <w:sz w:val="24"/>
          <w:szCs w:val="24"/>
        </w:rPr>
        <w:t xml:space="preserve">les corps des </w:t>
      </w:r>
      <w:proofErr w:type="spellStart"/>
      <w:r w:rsidR="009C3A4E" w:rsidRPr="003A1C5E">
        <w:rPr>
          <w:rFonts w:ascii="Times New Roman" w:hAnsi="Times New Roman" w:cs="Times New Roman"/>
          <w:i/>
          <w:sz w:val="24"/>
          <w:szCs w:val="24"/>
        </w:rPr>
        <w:t>marchands</w:t>
      </w:r>
      <w:proofErr w:type="spellEnd"/>
      <w:r w:rsidR="009C3A4E" w:rsidRPr="003A1C5E">
        <w:rPr>
          <w:rFonts w:ascii="Times New Roman" w:hAnsi="Times New Roman" w:cs="Times New Roman"/>
          <w:i/>
          <w:sz w:val="24"/>
          <w:szCs w:val="24"/>
        </w:rPr>
        <w:t xml:space="preserve"> </w:t>
      </w:r>
      <w:proofErr w:type="spellStart"/>
      <w:r w:rsidR="009C3A4E" w:rsidRPr="003A1C5E">
        <w:rPr>
          <w:rFonts w:ascii="Times New Roman" w:hAnsi="Times New Roman" w:cs="Times New Roman"/>
          <w:i/>
          <w:sz w:val="24"/>
          <w:szCs w:val="24"/>
        </w:rPr>
        <w:t>orfèvres-joailliers</w:t>
      </w:r>
      <w:proofErr w:type="spellEnd"/>
      <w:r w:rsidR="001853FE" w:rsidRPr="003A1C5E">
        <w:rPr>
          <w:rFonts w:ascii="Times New Roman" w:hAnsi="Times New Roman" w:cs="Times New Roman"/>
          <w:i/>
          <w:sz w:val="24"/>
          <w:szCs w:val="24"/>
        </w:rPr>
        <w:t xml:space="preserve"> de la </w:t>
      </w:r>
      <w:proofErr w:type="spellStart"/>
      <w:r w:rsidR="001853FE" w:rsidRPr="003A1C5E">
        <w:rPr>
          <w:rFonts w:ascii="Times New Roman" w:hAnsi="Times New Roman" w:cs="Times New Roman"/>
          <w:i/>
          <w:sz w:val="24"/>
          <w:szCs w:val="24"/>
        </w:rPr>
        <w:t>ville</w:t>
      </w:r>
      <w:proofErr w:type="spellEnd"/>
      <w:r w:rsidR="001853FE" w:rsidRPr="003A1C5E">
        <w:rPr>
          <w:rFonts w:ascii="Times New Roman" w:hAnsi="Times New Roman" w:cs="Times New Roman"/>
          <w:i/>
          <w:sz w:val="24"/>
          <w:szCs w:val="24"/>
        </w:rPr>
        <w:t xml:space="preserve"> de Paris</w:t>
      </w:r>
      <w:r w:rsidR="009C3A4E" w:rsidRPr="003A1C5E">
        <w:rPr>
          <w:rFonts w:ascii="Times New Roman" w:hAnsi="Times New Roman" w:cs="Times New Roman"/>
          <w:sz w:val="24"/>
          <w:szCs w:val="24"/>
        </w:rPr>
        <w:t>)</w:t>
      </w:r>
      <w:r w:rsidR="00BD36A0" w:rsidRPr="003A1C5E">
        <w:rPr>
          <w:rFonts w:ascii="Times New Roman" w:hAnsi="Times New Roman" w:cs="Times New Roman"/>
          <w:sz w:val="24"/>
          <w:szCs w:val="24"/>
        </w:rPr>
        <w:t xml:space="preserve"> </w:t>
      </w:r>
      <w:r w:rsidR="00027D70" w:rsidRPr="003A1C5E">
        <w:rPr>
          <w:rFonts w:ascii="Times New Roman" w:hAnsi="Times New Roman" w:cs="Times New Roman"/>
          <w:sz w:val="24"/>
          <w:szCs w:val="24"/>
        </w:rPr>
        <w:t>was</w:t>
      </w:r>
      <w:r w:rsidR="00BD36A0" w:rsidRPr="003A1C5E">
        <w:rPr>
          <w:rFonts w:ascii="Times New Roman" w:hAnsi="Times New Roman" w:cs="Times New Roman"/>
          <w:sz w:val="24"/>
          <w:szCs w:val="24"/>
        </w:rPr>
        <w:t xml:space="preserve"> 1,000 livres</w:t>
      </w:r>
      <w:r w:rsidR="003A1C5E" w:rsidRPr="003A1C5E">
        <w:rPr>
          <w:rFonts w:ascii="Times New Roman" w:hAnsi="Times New Roman" w:cs="Times New Roman"/>
          <w:sz w:val="24"/>
          <w:szCs w:val="24"/>
        </w:rPr>
        <w:t>;</w:t>
      </w:r>
      <w:r w:rsidR="004D7BF6" w:rsidRPr="003A1C5E">
        <w:rPr>
          <w:rStyle w:val="EndnoteReference"/>
          <w:rFonts w:ascii="Times New Roman" w:hAnsi="Times New Roman" w:cs="Times New Roman"/>
          <w:sz w:val="24"/>
          <w:szCs w:val="24"/>
        </w:rPr>
        <w:endnoteReference w:id="7"/>
      </w:r>
      <w:r w:rsidR="009C3A4E" w:rsidRPr="003A1C5E">
        <w:rPr>
          <w:rFonts w:ascii="Times New Roman" w:hAnsi="Times New Roman" w:cs="Times New Roman"/>
          <w:sz w:val="24"/>
          <w:szCs w:val="24"/>
        </w:rPr>
        <w:t xml:space="preserve"> </w:t>
      </w:r>
      <w:r w:rsidR="003A1C5E" w:rsidRPr="003A1C5E">
        <w:rPr>
          <w:rFonts w:ascii="Times New Roman" w:hAnsi="Times New Roman" w:cs="Times New Roman"/>
          <w:sz w:val="24"/>
          <w:szCs w:val="24"/>
        </w:rPr>
        <w:t xml:space="preserve">the </w:t>
      </w:r>
      <w:r w:rsidR="00D16D17">
        <w:rPr>
          <w:rFonts w:ascii="Times New Roman" w:hAnsi="Times New Roman" w:cs="Times New Roman"/>
          <w:sz w:val="24"/>
          <w:szCs w:val="24"/>
        </w:rPr>
        <w:t xml:space="preserve">value </w:t>
      </w:r>
      <w:r w:rsidR="003A1C5E" w:rsidRPr="003A1C5E">
        <w:rPr>
          <w:rFonts w:ascii="Times New Roman" w:hAnsi="Times New Roman" w:cs="Times New Roman"/>
          <w:sz w:val="24"/>
          <w:szCs w:val="24"/>
        </w:rPr>
        <w:t xml:space="preserve">in Paris for </w:t>
      </w:r>
      <w:r w:rsidR="003A1C5E">
        <w:rPr>
          <w:rFonts w:ascii="Times New Roman" w:hAnsi="Times New Roman" w:cs="Times New Roman"/>
          <w:sz w:val="24"/>
          <w:szCs w:val="24"/>
        </w:rPr>
        <w:t>the</w:t>
      </w:r>
      <w:r w:rsidR="003A1C5E" w:rsidRPr="003A1C5E">
        <w:rPr>
          <w:rFonts w:ascii="Times New Roman" w:hAnsi="Times New Roman" w:cs="Times New Roman"/>
          <w:sz w:val="24"/>
          <w:szCs w:val="24"/>
        </w:rPr>
        <w:t xml:space="preserve"> </w:t>
      </w:r>
      <w:r w:rsidR="003A1C5E">
        <w:rPr>
          <w:rFonts w:ascii="Times New Roman" w:hAnsi="Times New Roman" w:cs="Times New Roman"/>
          <w:sz w:val="24"/>
          <w:szCs w:val="24"/>
        </w:rPr>
        <w:t xml:space="preserve">weight unit of one silver </w:t>
      </w:r>
      <w:r w:rsidR="003A1C5E" w:rsidRPr="00BF5CD6">
        <w:rPr>
          <w:rFonts w:ascii="Times New Roman" w:hAnsi="Times New Roman" w:cs="Times New Roman"/>
          <w:sz w:val="24"/>
          <w:szCs w:val="24"/>
        </w:rPr>
        <w:t>marc</w:t>
      </w:r>
      <w:r w:rsidR="003A1C5E">
        <w:rPr>
          <w:rFonts w:ascii="Times New Roman" w:hAnsi="Times New Roman" w:cs="Times New Roman"/>
          <w:i/>
          <w:iCs/>
          <w:sz w:val="24"/>
          <w:szCs w:val="24"/>
        </w:rPr>
        <w:t xml:space="preserve"> </w:t>
      </w:r>
      <w:r w:rsidR="00D16D17">
        <w:rPr>
          <w:rFonts w:ascii="Times New Roman" w:hAnsi="Times New Roman" w:cs="Times New Roman"/>
          <w:sz w:val="24"/>
          <w:szCs w:val="24"/>
        </w:rPr>
        <w:t>(</w:t>
      </w:r>
      <w:r w:rsidR="00D16D17" w:rsidRPr="00853E3D">
        <w:rPr>
          <w:rFonts w:ascii="Times New Roman" w:hAnsi="Times New Roman" w:cs="Times New Roman"/>
          <w:sz w:val="24"/>
          <w:szCs w:val="24"/>
        </w:rPr>
        <w:t>244.75</w:t>
      </w:r>
      <w:r w:rsidR="00387D84">
        <w:rPr>
          <w:rFonts w:ascii="Times New Roman" w:hAnsi="Times New Roman" w:cs="Times New Roman"/>
          <w:sz w:val="24"/>
          <w:szCs w:val="24"/>
        </w:rPr>
        <w:t>3</w:t>
      </w:r>
      <w:r w:rsidR="00D16D17" w:rsidRPr="00853E3D">
        <w:rPr>
          <w:rFonts w:ascii="Times New Roman" w:hAnsi="Times New Roman" w:cs="Times New Roman"/>
          <w:sz w:val="24"/>
          <w:szCs w:val="24"/>
        </w:rPr>
        <w:t xml:space="preserve"> grams</w:t>
      </w:r>
      <w:r w:rsidR="00D16D17">
        <w:rPr>
          <w:rFonts w:ascii="Times New Roman" w:hAnsi="Times New Roman" w:cs="Times New Roman"/>
          <w:sz w:val="24"/>
          <w:szCs w:val="24"/>
        </w:rPr>
        <w:t xml:space="preserve">) </w:t>
      </w:r>
      <w:r w:rsidR="00A07574">
        <w:rPr>
          <w:rFonts w:ascii="Times New Roman" w:hAnsi="Times New Roman" w:cs="Times New Roman"/>
          <w:sz w:val="24"/>
          <w:szCs w:val="24"/>
        </w:rPr>
        <w:t>fluctuated between</w:t>
      </w:r>
      <w:r w:rsidR="003A1C5E" w:rsidRPr="003A1C5E">
        <w:rPr>
          <w:rFonts w:ascii="Times New Roman" w:hAnsi="Times New Roman" w:cs="Times New Roman"/>
          <w:sz w:val="24"/>
          <w:szCs w:val="24"/>
        </w:rPr>
        <w:t xml:space="preserve"> 52 livres</w:t>
      </w:r>
      <w:r w:rsidR="00A07574">
        <w:rPr>
          <w:rFonts w:ascii="Times New Roman" w:hAnsi="Times New Roman" w:cs="Times New Roman"/>
          <w:sz w:val="24"/>
          <w:szCs w:val="24"/>
        </w:rPr>
        <w:t xml:space="preserve"> and 52 livres, 10 sous</w:t>
      </w:r>
      <w:r w:rsidR="003D116B">
        <w:rPr>
          <w:rFonts w:ascii="Times New Roman" w:hAnsi="Times New Roman" w:cs="Times New Roman"/>
          <w:sz w:val="24"/>
          <w:szCs w:val="24"/>
        </w:rPr>
        <w:t>,</w:t>
      </w:r>
      <w:r w:rsidR="003A1C5E" w:rsidRPr="003A1C5E">
        <w:rPr>
          <w:rFonts w:ascii="Times New Roman" w:hAnsi="Times New Roman" w:cs="Times New Roman"/>
          <w:sz w:val="24"/>
          <w:szCs w:val="24"/>
        </w:rPr>
        <w:t xml:space="preserve"> </w:t>
      </w:r>
      <w:r w:rsidR="00A07574">
        <w:rPr>
          <w:rFonts w:ascii="Times New Roman" w:hAnsi="Times New Roman" w:cs="Times New Roman"/>
          <w:sz w:val="24"/>
          <w:szCs w:val="24"/>
        </w:rPr>
        <w:t>from 1752 to 1765</w:t>
      </w:r>
      <w:r w:rsidR="003A1C5E" w:rsidRPr="003A1C5E">
        <w:rPr>
          <w:rFonts w:ascii="Times New Roman" w:hAnsi="Times New Roman" w:cs="Times New Roman"/>
          <w:sz w:val="24"/>
          <w:szCs w:val="24"/>
        </w:rPr>
        <w:t>;</w:t>
      </w:r>
      <w:r w:rsidR="003A1C5E">
        <w:rPr>
          <w:rStyle w:val="EndnoteReference"/>
          <w:rFonts w:ascii="Times New Roman" w:hAnsi="Times New Roman" w:cs="Times New Roman"/>
          <w:sz w:val="24"/>
          <w:szCs w:val="24"/>
        </w:rPr>
        <w:endnoteReference w:id="8"/>
      </w:r>
      <w:r w:rsidR="003A1C5E" w:rsidRPr="003A1C5E">
        <w:rPr>
          <w:rFonts w:ascii="Times New Roman" w:hAnsi="Times New Roman" w:cs="Times New Roman"/>
          <w:sz w:val="24"/>
          <w:szCs w:val="24"/>
        </w:rPr>
        <w:t xml:space="preserve"> </w:t>
      </w:r>
      <w:r w:rsidR="00027D70" w:rsidRPr="003A1C5E">
        <w:rPr>
          <w:rFonts w:ascii="Times New Roman" w:hAnsi="Times New Roman" w:cs="Times New Roman"/>
          <w:sz w:val="24"/>
          <w:szCs w:val="24"/>
        </w:rPr>
        <w:t>a</w:t>
      </w:r>
      <w:r w:rsidR="009C3A4E" w:rsidRPr="003A1C5E">
        <w:rPr>
          <w:rFonts w:ascii="Times New Roman" w:hAnsi="Times New Roman" w:cs="Times New Roman"/>
          <w:sz w:val="24"/>
          <w:szCs w:val="24"/>
        </w:rPr>
        <w:t xml:space="preserve">nd a book of </w:t>
      </w:r>
      <w:r w:rsidR="00350FE0">
        <w:rPr>
          <w:rFonts w:ascii="Times New Roman" w:hAnsi="Times New Roman" w:cs="Times New Roman"/>
          <w:sz w:val="24"/>
          <w:szCs w:val="24"/>
        </w:rPr>
        <w:t xml:space="preserve">plate and </w:t>
      </w:r>
      <w:r w:rsidR="00027D70" w:rsidRPr="003A1C5E">
        <w:rPr>
          <w:rFonts w:ascii="Times New Roman" w:hAnsi="Times New Roman" w:cs="Times New Roman"/>
          <w:sz w:val="24"/>
          <w:szCs w:val="24"/>
        </w:rPr>
        <w:t xml:space="preserve">vessel </w:t>
      </w:r>
      <w:r w:rsidR="009C3A4E" w:rsidRPr="003A1C5E">
        <w:rPr>
          <w:rFonts w:ascii="Times New Roman" w:hAnsi="Times New Roman" w:cs="Times New Roman"/>
          <w:sz w:val="24"/>
          <w:szCs w:val="24"/>
        </w:rPr>
        <w:t xml:space="preserve">designs </w:t>
      </w:r>
      <w:r w:rsidR="00027D70" w:rsidRPr="003A1C5E">
        <w:rPr>
          <w:rFonts w:ascii="Times New Roman" w:hAnsi="Times New Roman" w:cs="Times New Roman"/>
          <w:sz w:val="24"/>
          <w:szCs w:val="24"/>
        </w:rPr>
        <w:t xml:space="preserve">in the latest fashion </w:t>
      </w:r>
      <w:r w:rsidR="009C3A4E" w:rsidRPr="003A1C5E">
        <w:rPr>
          <w:rFonts w:ascii="Times New Roman" w:hAnsi="Times New Roman" w:cs="Times New Roman"/>
          <w:sz w:val="24"/>
          <w:szCs w:val="24"/>
        </w:rPr>
        <w:t>cost 24 livres in 1748.</w:t>
      </w:r>
      <w:r w:rsidR="00435A03" w:rsidRPr="003A1C5E">
        <w:rPr>
          <w:rStyle w:val="EndnoteReference"/>
          <w:rFonts w:ascii="Times New Roman" w:hAnsi="Times New Roman" w:cs="Times New Roman"/>
          <w:sz w:val="24"/>
          <w:szCs w:val="24"/>
        </w:rPr>
        <w:endnoteReference w:id="9"/>
      </w:r>
      <w:r w:rsidR="004D7BF6" w:rsidRPr="003A1C5E">
        <w:rPr>
          <w:rFonts w:ascii="Times New Roman" w:hAnsi="Times New Roman" w:cs="Times New Roman"/>
          <w:sz w:val="24"/>
          <w:szCs w:val="24"/>
        </w:rPr>
        <w:tab/>
      </w:r>
    </w:p>
    <w:p w14:paraId="68C3FF29" w14:textId="77777777" w:rsidR="00022D59" w:rsidRDefault="00022D59" w:rsidP="000B0C2B">
      <w:pPr>
        <w:spacing w:after="0" w:line="480" w:lineRule="auto"/>
        <w:rPr>
          <w:rFonts w:ascii="Times New Roman" w:hAnsi="Times New Roman" w:cs="Times New Roman"/>
          <w:sz w:val="24"/>
          <w:szCs w:val="24"/>
        </w:rPr>
      </w:pPr>
      <w:bookmarkStart w:id="6" w:name="_Hlk65834735"/>
    </w:p>
    <w:p w14:paraId="66EB1B1F" w14:textId="472BAB71" w:rsidR="00B50606" w:rsidRDefault="00830E07" w:rsidP="000B0C2B">
      <w:pPr>
        <w:spacing w:after="0" w:line="480" w:lineRule="auto"/>
        <w:rPr>
          <w:rFonts w:ascii="Times New Roman" w:hAnsi="Times New Roman" w:cs="Times New Roman"/>
          <w:sz w:val="24"/>
          <w:szCs w:val="24"/>
        </w:rPr>
      </w:pPr>
      <w:r w:rsidRPr="00455E75">
        <w:rPr>
          <w:rStyle w:val="Heading3Char"/>
        </w:rPr>
        <w:t xml:space="preserve">Select </w:t>
      </w:r>
      <w:r w:rsidR="009862E4" w:rsidRPr="00455E75">
        <w:rPr>
          <w:rStyle w:val="Heading3Char"/>
        </w:rPr>
        <w:t xml:space="preserve">Regions </w:t>
      </w:r>
      <w:r w:rsidR="008700BC" w:rsidRPr="00455E75">
        <w:rPr>
          <w:rStyle w:val="Heading3Char"/>
        </w:rPr>
        <w:t>of the Holy Roman Empire</w:t>
      </w:r>
      <w:r w:rsidR="008F6AA2" w:rsidRPr="00F46F0B">
        <w:rPr>
          <w:rStyle w:val="EndnoteReference"/>
          <w:rFonts w:ascii="Times New Roman" w:hAnsi="Times New Roman" w:cs="Times New Roman"/>
          <w:sz w:val="24"/>
          <w:szCs w:val="24"/>
        </w:rPr>
        <w:endnoteReference w:id="10"/>
      </w:r>
      <w:r w:rsidR="00892CBD" w:rsidRPr="00F46F0B">
        <w:rPr>
          <w:rFonts w:ascii="Times New Roman" w:hAnsi="Times New Roman" w:cs="Times New Roman"/>
          <w:sz w:val="24"/>
          <w:szCs w:val="24"/>
        </w:rPr>
        <w:t xml:space="preserve">  </w:t>
      </w:r>
      <w:r w:rsidR="00892CBD" w:rsidRPr="00F46F0B">
        <w:rPr>
          <w:rFonts w:ascii="Times New Roman" w:hAnsi="Times New Roman" w:cs="Times New Roman"/>
          <w:sz w:val="24"/>
          <w:szCs w:val="24"/>
        </w:rPr>
        <w:tab/>
      </w:r>
    </w:p>
    <w:p w14:paraId="7AFA632B" w14:textId="77777777" w:rsidR="00022D59" w:rsidRDefault="00022D59" w:rsidP="000B0C2B">
      <w:pPr>
        <w:spacing w:after="0" w:line="480" w:lineRule="auto"/>
        <w:rPr>
          <w:rFonts w:ascii="Times New Roman" w:eastAsia="Times New Roman" w:hAnsi="Times New Roman" w:cs="Times New Roman"/>
          <w:sz w:val="24"/>
          <w:szCs w:val="24"/>
        </w:rPr>
      </w:pPr>
    </w:p>
    <w:p w14:paraId="76E86FA8" w14:textId="4220AF85" w:rsidR="000C1B00" w:rsidRDefault="000D3DCE" w:rsidP="000B0C2B">
      <w:pPr>
        <w:spacing w:after="0" w:line="480" w:lineRule="auto"/>
        <w:rPr>
          <w:rFonts w:ascii="Times New Roman" w:eastAsia="Times New Roman" w:hAnsi="Times New Roman" w:cs="Times New Roman"/>
          <w:sz w:val="24"/>
          <w:szCs w:val="24"/>
        </w:rPr>
      </w:pPr>
      <w:r w:rsidRPr="00455E75">
        <w:rPr>
          <w:rFonts w:ascii="Times New Roman" w:eastAsia="Times New Roman" w:hAnsi="Times New Roman" w:cs="Times New Roman"/>
          <w:b/>
          <w:bCs/>
          <w:sz w:val="24"/>
          <w:szCs w:val="24"/>
        </w:rPr>
        <w:t>Duc</w:t>
      </w:r>
      <w:r w:rsidR="00830E07" w:rsidRPr="00455E75">
        <w:rPr>
          <w:rFonts w:ascii="Times New Roman" w:eastAsia="Times New Roman" w:hAnsi="Times New Roman" w:cs="Times New Roman"/>
          <w:b/>
          <w:bCs/>
          <w:sz w:val="24"/>
          <w:szCs w:val="24"/>
        </w:rPr>
        <w:t>hy</w:t>
      </w:r>
      <w:r w:rsidRPr="00455E75">
        <w:rPr>
          <w:rFonts w:ascii="Times New Roman" w:eastAsia="Times New Roman" w:hAnsi="Times New Roman" w:cs="Times New Roman"/>
          <w:b/>
          <w:bCs/>
          <w:sz w:val="24"/>
          <w:szCs w:val="24"/>
        </w:rPr>
        <w:t xml:space="preserve"> of Mecklenburg-Schwerin</w:t>
      </w:r>
      <w:r w:rsidR="000C1B00">
        <w:rPr>
          <w:rStyle w:val="EndnoteReference"/>
          <w:rFonts w:ascii="Times New Roman" w:hAnsi="Times New Roman" w:cs="Times New Roman"/>
          <w:sz w:val="24"/>
          <w:szCs w:val="24"/>
        </w:rPr>
        <w:endnoteReference w:id="11"/>
      </w:r>
    </w:p>
    <w:p w14:paraId="1E36C4CF" w14:textId="59B48976" w:rsidR="00D955F4" w:rsidRDefault="006666E6" w:rsidP="006666E6">
      <w:pPr>
        <w:spacing w:after="0" w:line="480" w:lineRule="auto"/>
        <w:rPr>
          <w:rFonts w:ascii="Times New Roman" w:hAnsi="Times New Roman" w:cs="Times New Roman"/>
          <w:sz w:val="24"/>
          <w:szCs w:val="24"/>
        </w:rPr>
      </w:pPr>
      <w:r w:rsidRPr="00F46F0B">
        <w:rPr>
          <w:rFonts w:ascii="Times New Roman" w:hAnsi="Times New Roman" w:cs="Times New Roman"/>
          <w:sz w:val="24"/>
          <w:szCs w:val="24"/>
        </w:rPr>
        <w:t>1 Reichs</w:t>
      </w:r>
      <w:r>
        <w:rPr>
          <w:rFonts w:ascii="Times New Roman" w:hAnsi="Times New Roman" w:cs="Times New Roman"/>
          <w:sz w:val="24"/>
          <w:szCs w:val="24"/>
        </w:rPr>
        <w:t xml:space="preserve"> Th</w:t>
      </w:r>
      <w:r w:rsidRPr="00F46F0B">
        <w:rPr>
          <w:rFonts w:ascii="Times New Roman" w:hAnsi="Times New Roman" w:cs="Times New Roman"/>
          <w:sz w:val="24"/>
          <w:szCs w:val="24"/>
        </w:rPr>
        <w:t>aler</w:t>
      </w:r>
      <w:r>
        <w:rPr>
          <w:rFonts w:ascii="Times New Roman" w:hAnsi="Times New Roman" w:cs="Times New Roman"/>
          <w:sz w:val="24"/>
          <w:szCs w:val="24"/>
        </w:rPr>
        <w:t>/</w:t>
      </w:r>
      <w:r w:rsidRPr="00F46F0B">
        <w:rPr>
          <w:rFonts w:ascii="Times New Roman" w:hAnsi="Times New Roman" w:cs="Times New Roman"/>
          <w:sz w:val="24"/>
          <w:szCs w:val="24"/>
        </w:rPr>
        <w:t xml:space="preserve">Taler </w:t>
      </w:r>
      <w:r w:rsidRPr="00F46F0B">
        <w:rPr>
          <w:rFonts w:ascii="Times New Roman" w:hAnsi="Times New Roman" w:cs="Times New Roman"/>
          <w:sz w:val="24"/>
          <w:szCs w:val="24"/>
        </w:rPr>
        <w:tab/>
        <w:t xml:space="preserve">= </w:t>
      </w:r>
      <w:r w:rsidR="00D955F4">
        <w:rPr>
          <w:rFonts w:ascii="Times New Roman" w:hAnsi="Times New Roman" w:cs="Times New Roman"/>
          <w:sz w:val="24"/>
          <w:szCs w:val="24"/>
        </w:rPr>
        <w:t xml:space="preserve">90 </w:t>
      </w:r>
      <w:proofErr w:type="spellStart"/>
      <w:r w:rsidR="00D955F4">
        <w:rPr>
          <w:rFonts w:ascii="Times New Roman" w:hAnsi="Times New Roman" w:cs="Times New Roman"/>
          <w:sz w:val="24"/>
          <w:szCs w:val="24"/>
        </w:rPr>
        <w:t>Schillinge</w:t>
      </w:r>
      <w:proofErr w:type="spellEnd"/>
    </w:p>
    <w:p w14:paraId="2D64E298" w14:textId="77777777" w:rsidR="00D015F0" w:rsidRPr="00F46F0B" w:rsidRDefault="00D015F0" w:rsidP="00D015F0">
      <w:pPr>
        <w:spacing w:after="0" w:line="480" w:lineRule="auto"/>
        <w:rPr>
          <w:rFonts w:ascii="Times New Roman" w:hAnsi="Times New Roman" w:cs="Times New Roman"/>
          <w:sz w:val="24"/>
          <w:szCs w:val="24"/>
        </w:rPr>
      </w:pPr>
      <w:r w:rsidRPr="00F46F0B">
        <w:rPr>
          <w:rFonts w:ascii="Times New Roman" w:hAnsi="Times New Roman" w:cs="Times New Roman"/>
          <w:sz w:val="24"/>
          <w:szCs w:val="24"/>
        </w:rPr>
        <w:t>1 Reichs</w:t>
      </w:r>
      <w:r>
        <w:rPr>
          <w:rFonts w:ascii="Times New Roman" w:hAnsi="Times New Roman" w:cs="Times New Roman"/>
          <w:sz w:val="24"/>
          <w:szCs w:val="24"/>
        </w:rPr>
        <w:t xml:space="preserve"> Th</w:t>
      </w:r>
      <w:r w:rsidRPr="00F46F0B">
        <w:rPr>
          <w:rFonts w:ascii="Times New Roman" w:hAnsi="Times New Roman" w:cs="Times New Roman"/>
          <w:sz w:val="24"/>
          <w:szCs w:val="24"/>
        </w:rPr>
        <w:t>aler</w:t>
      </w:r>
      <w:r>
        <w:rPr>
          <w:rFonts w:ascii="Times New Roman" w:hAnsi="Times New Roman" w:cs="Times New Roman"/>
          <w:sz w:val="24"/>
          <w:szCs w:val="24"/>
        </w:rPr>
        <w:t>/</w:t>
      </w:r>
      <w:r w:rsidRPr="00F46F0B">
        <w:rPr>
          <w:rFonts w:ascii="Times New Roman" w:hAnsi="Times New Roman" w:cs="Times New Roman"/>
          <w:sz w:val="24"/>
          <w:szCs w:val="24"/>
        </w:rPr>
        <w:t xml:space="preserve">Taler </w:t>
      </w:r>
      <w:r w:rsidRPr="00F46F0B">
        <w:rPr>
          <w:rFonts w:ascii="Times New Roman" w:hAnsi="Times New Roman" w:cs="Times New Roman"/>
          <w:sz w:val="24"/>
          <w:szCs w:val="24"/>
        </w:rPr>
        <w:tab/>
      </w:r>
      <w:proofErr w:type="gramStart"/>
      <w:r w:rsidRPr="00F46F0B">
        <w:rPr>
          <w:rFonts w:ascii="Times New Roman" w:hAnsi="Times New Roman" w:cs="Times New Roman"/>
          <w:sz w:val="24"/>
          <w:szCs w:val="24"/>
        </w:rPr>
        <w:t xml:space="preserve">=  </w:t>
      </w:r>
      <w:r>
        <w:rPr>
          <w:rFonts w:ascii="Times New Roman" w:hAnsi="Times New Roman" w:cs="Times New Roman"/>
          <w:sz w:val="24"/>
          <w:szCs w:val="24"/>
        </w:rPr>
        <w:t>24</w:t>
      </w:r>
      <w:proofErr w:type="gramEnd"/>
      <w:r w:rsidRPr="00F46F0B">
        <w:rPr>
          <w:rFonts w:ascii="Times New Roman" w:hAnsi="Times New Roman" w:cs="Times New Roman"/>
          <w:sz w:val="24"/>
          <w:szCs w:val="24"/>
        </w:rPr>
        <w:t xml:space="preserve"> </w:t>
      </w:r>
      <w:r>
        <w:rPr>
          <w:rFonts w:ascii="Times New Roman" w:hAnsi="Times New Roman" w:cs="Times New Roman"/>
          <w:sz w:val="24"/>
          <w:szCs w:val="24"/>
        </w:rPr>
        <w:t>G</w:t>
      </w:r>
      <w:r w:rsidRPr="00F46F0B">
        <w:rPr>
          <w:rFonts w:ascii="Times New Roman" w:hAnsi="Times New Roman" w:cs="Times New Roman"/>
          <w:sz w:val="24"/>
          <w:szCs w:val="24"/>
        </w:rPr>
        <w:t xml:space="preserve">roschen </w:t>
      </w:r>
    </w:p>
    <w:p w14:paraId="1255B7C4" w14:textId="77777777" w:rsidR="00D015F0" w:rsidRDefault="00D015F0" w:rsidP="00D015F0">
      <w:pPr>
        <w:spacing w:after="0" w:line="480" w:lineRule="auto"/>
        <w:rPr>
          <w:rFonts w:ascii="Times New Roman" w:hAnsi="Times New Roman" w:cs="Times New Roman"/>
          <w:sz w:val="24"/>
          <w:szCs w:val="24"/>
        </w:rPr>
      </w:pPr>
      <w:r w:rsidRPr="00F46F0B">
        <w:rPr>
          <w:rFonts w:ascii="Times New Roman" w:hAnsi="Times New Roman" w:cs="Times New Roman"/>
          <w:sz w:val="24"/>
          <w:szCs w:val="24"/>
        </w:rPr>
        <w:t xml:space="preserve">1 </w:t>
      </w:r>
      <w:r>
        <w:rPr>
          <w:rFonts w:ascii="Times New Roman" w:hAnsi="Times New Roman" w:cs="Times New Roman"/>
          <w:sz w:val="24"/>
          <w:szCs w:val="24"/>
        </w:rPr>
        <w:t>G</w:t>
      </w:r>
      <w:r w:rsidRPr="00F46F0B">
        <w:rPr>
          <w:rFonts w:ascii="Times New Roman" w:hAnsi="Times New Roman" w:cs="Times New Roman"/>
          <w:sz w:val="24"/>
          <w:szCs w:val="24"/>
        </w:rPr>
        <w:t>roschen</w:t>
      </w:r>
      <w:r w:rsidRPr="00F46F0B">
        <w:rPr>
          <w:rFonts w:ascii="Times New Roman" w:hAnsi="Times New Roman" w:cs="Times New Roman"/>
          <w:sz w:val="24"/>
          <w:szCs w:val="24"/>
        </w:rPr>
        <w:tab/>
      </w:r>
      <w:r>
        <w:rPr>
          <w:rFonts w:ascii="Times New Roman" w:hAnsi="Times New Roman" w:cs="Times New Roman"/>
          <w:sz w:val="24"/>
          <w:szCs w:val="24"/>
        </w:rPr>
        <w:tab/>
      </w:r>
      <w:proofErr w:type="gramStart"/>
      <w:r w:rsidRPr="00F46F0B">
        <w:rPr>
          <w:rFonts w:ascii="Times New Roman" w:hAnsi="Times New Roman" w:cs="Times New Roman"/>
          <w:sz w:val="24"/>
          <w:szCs w:val="24"/>
        </w:rPr>
        <w:t xml:space="preserve">=  </w:t>
      </w:r>
      <w:r>
        <w:rPr>
          <w:rFonts w:ascii="Times New Roman" w:hAnsi="Times New Roman" w:cs="Times New Roman"/>
          <w:sz w:val="24"/>
          <w:szCs w:val="24"/>
        </w:rPr>
        <w:t>12</w:t>
      </w:r>
      <w:proofErr w:type="gramEnd"/>
      <w:r w:rsidRPr="00F46F0B">
        <w:rPr>
          <w:rFonts w:ascii="Times New Roman" w:hAnsi="Times New Roman" w:cs="Times New Roman"/>
          <w:sz w:val="24"/>
          <w:szCs w:val="24"/>
        </w:rPr>
        <w:t xml:space="preserve"> </w:t>
      </w:r>
      <w:proofErr w:type="spellStart"/>
      <w:r w:rsidRPr="00F46F0B">
        <w:rPr>
          <w:rFonts w:ascii="Times New Roman" w:hAnsi="Times New Roman" w:cs="Times New Roman"/>
          <w:sz w:val="24"/>
          <w:szCs w:val="24"/>
        </w:rPr>
        <w:t>Pfennig</w:t>
      </w:r>
      <w:r>
        <w:rPr>
          <w:rFonts w:ascii="Times New Roman" w:hAnsi="Times New Roman" w:cs="Times New Roman"/>
          <w:sz w:val="24"/>
          <w:szCs w:val="24"/>
        </w:rPr>
        <w:t>e</w:t>
      </w:r>
      <w:proofErr w:type="spellEnd"/>
    </w:p>
    <w:p w14:paraId="7D7785CF" w14:textId="77777777" w:rsidR="00D015F0" w:rsidRDefault="00D015F0" w:rsidP="00D015F0">
      <w:pPr>
        <w:spacing w:after="0" w:line="480" w:lineRule="auto"/>
        <w:rPr>
          <w:rFonts w:ascii="Times New Roman" w:hAnsi="Times New Roman" w:cs="Times New Roman"/>
          <w:sz w:val="24"/>
          <w:szCs w:val="24"/>
        </w:rPr>
      </w:pPr>
      <w:r>
        <w:rPr>
          <w:rFonts w:ascii="Times New Roman" w:hAnsi="Times New Roman" w:cs="Times New Roman"/>
          <w:sz w:val="24"/>
          <w:szCs w:val="24"/>
        </w:rPr>
        <w:t>1Pfennig</w:t>
      </w:r>
      <w:r w:rsidRPr="00F46F0B">
        <w:rPr>
          <w:rFonts w:ascii="Times New Roman" w:hAnsi="Times New Roman" w:cs="Times New Roman"/>
          <w:sz w:val="24"/>
          <w:szCs w:val="24"/>
        </w:rPr>
        <w:t xml:space="preserve">  </w:t>
      </w:r>
    </w:p>
    <w:p w14:paraId="1BF8E9A9" w14:textId="77777777" w:rsidR="00022D59" w:rsidRDefault="00022D59" w:rsidP="000B0C2B">
      <w:pPr>
        <w:spacing w:after="0" w:line="480" w:lineRule="auto"/>
        <w:rPr>
          <w:rFonts w:ascii="Times New Roman" w:hAnsi="Times New Roman" w:cs="Times New Roman"/>
          <w:sz w:val="24"/>
          <w:szCs w:val="24"/>
        </w:rPr>
      </w:pPr>
    </w:p>
    <w:p w14:paraId="74FEF618" w14:textId="72BB715D" w:rsidR="00191B55" w:rsidRPr="00F46F0B" w:rsidRDefault="00322588" w:rsidP="000B0C2B">
      <w:pPr>
        <w:spacing w:after="0" w:line="480" w:lineRule="auto"/>
        <w:rPr>
          <w:rFonts w:ascii="Times New Roman" w:hAnsi="Times New Roman" w:cs="Times New Roman"/>
          <w:sz w:val="24"/>
          <w:szCs w:val="24"/>
        </w:rPr>
      </w:pPr>
      <w:r w:rsidRPr="00455E75">
        <w:rPr>
          <w:rFonts w:ascii="Times New Roman" w:hAnsi="Times New Roman" w:cs="Times New Roman"/>
          <w:b/>
          <w:bCs/>
          <w:sz w:val="24"/>
          <w:szCs w:val="24"/>
        </w:rPr>
        <w:t>Electorate</w:t>
      </w:r>
      <w:r w:rsidR="0020138A" w:rsidRPr="00455E75">
        <w:rPr>
          <w:rFonts w:ascii="Times New Roman" w:hAnsi="Times New Roman" w:cs="Times New Roman"/>
          <w:b/>
          <w:bCs/>
          <w:sz w:val="24"/>
          <w:szCs w:val="24"/>
        </w:rPr>
        <w:t>-Principality</w:t>
      </w:r>
      <w:r w:rsidRPr="00455E75">
        <w:rPr>
          <w:rFonts w:ascii="Times New Roman" w:hAnsi="Times New Roman" w:cs="Times New Roman"/>
          <w:b/>
          <w:bCs/>
          <w:sz w:val="24"/>
          <w:szCs w:val="24"/>
        </w:rPr>
        <w:t xml:space="preserve"> of </w:t>
      </w:r>
      <w:r w:rsidR="00C02C99" w:rsidRPr="00455E75">
        <w:rPr>
          <w:rFonts w:ascii="Times New Roman" w:hAnsi="Times New Roman" w:cs="Times New Roman"/>
          <w:b/>
          <w:bCs/>
          <w:sz w:val="24"/>
          <w:szCs w:val="24"/>
        </w:rPr>
        <w:t>Hanover</w:t>
      </w:r>
      <w:r w:rsidR="00992F9F" w:rsidRPr="00F46F0B">
        <w:rPr>
          <w:rStyle w:val="EndnoteReference"/>
          <w:rFonts w:ascii="Times New Roman" w:hAnsi="Times New Roman" w:cs="Times New Roman"/>
          <w:sz w:val="24"/>
          <w:szCs w:val="24"/>
        </w:rPr>
        <w:endnoteReference w:id="12"/>
      </w:r>
    </w:p>
    <w:p w14:paraId="7433EF21" w14:textId="77390370" w:rsidR="00191B55" w:rsidRPr="00F46F0B" w:rsidRDefault="001F7912" w:rsidP="000B0C2B">
      <w:pPr>
        <w:spacing w:after="0" w:line="480" w:lineRule="auto"/>
        <w:rPr>
          <w:rFonts w:ascii="Times New Roman" w:hAnsi="Times New Roman" w:cs="Times New Roman"/>
          <w:sz w:val="24"/>
          <w:szCs w:val="24"/>
        </w:rPr>
      </w:pPr>
      <w:r w:rsidRPr="00F46F0B">
        <w:rPr>
          <w:rFonts w:ascii="Times New Roman" w:hAnsi="Times New Roman" w:cs="Times New Roman"/>
          <w:sz w:val="24"/>
          <w:szCs w:val="24"/>
        </w:rPr>
        <w:t xml:space="preserve">1 </w:t>
      </w:r>
      <w:r w:rsidR="008B6FE5" w:rsidRPr="00F46F0B">
        <w:rPr>
          <w:rFonts w:ascii="Times New Roman" w:hAnsi="Times New Roman" w:cs="Times New Roman"/>
          <w:sz w:val="24"/>
          <w:szCs w:val="24"/>
        </w:rPr>
        <w:t>Reichs</w:t>
      </w:r>
      <w:r w:rsidR="008B6FE5">
        <w:rPr>
          <w:rFonts w:ascii="Times New Roman" w:hAnsi="Times New Roman" w:cs="Times New Roman"/>
          <w:sz w:val="24"/>
          <w:szCs w:val="24"/>
        </w:rPr>
        <w:t xml:space="preserve"> T</w:t>
      </w:r>
      <w:r w:rsidR="00E531B6">
        <w:rPr>
          <w:rFonts w:ascii="Times New Roman" w:hAnsi="Times New Roman" w:cs="Times New Roman"/>
          <w:sz w:val="24"/>
          <w:szCs w:val="24"/>
        </w:rPr>
        <w:t>h</w:t>
      </w:r>
      <w:r w:rsidR="008B6FE5" w:rsidRPr="00F46F0B">
        <w:rPr>
          <w:rFonts w:ascii="Times New Roman" w:hAnsi="Times New Roman" w:cs="Times New Roman"/>
          <w:sz w:val="24"/>
          <w:szCs w:val="24"/>
        </w:rPr>
        <w:t>aler</w:t>
      </w:r>
      <w:r w:rsidR="00E531B6">
        <w:rPr>
          <w:rFonts w:ascii="Times New Roman" w:hAnsi="Times New Roman" w:cs="Times New Roman"/>
          <w:sz w:val="24"/>
          <w:szCs w:val="24"/>
        </w:rPr>
        <w:t>/</w:t>
      </w:r>
      <w:r w:rsidR="00C02C99" w:rsidRPr="00F46F0B">
        <w:rPr>
          <w:rFonts w:ascii="Times New Roman" w:hAnsi="Times New Roman" w:cs="Times New Roman"/>
          <w:sz w:val="24"/>
          <w:szCs w:val="24"/>
        </w:rPr>
        <w:t xml:space="preserve">Taler </w:t>
      </w:r>
      <w:r w:rsidR="00C02C99" w:rsidRPr="00F46F0B">
        <w:rPr>
          <w:rFonts w:ascii="Times New Roman" w:hAnsi="Times New Roman" w:cs="Times New Roman"/>
          <w:sz w:val="24"/>
          <w:szCs w:val="24"/>
        </w:rPr>
        <w:tab/>
      </w:r>
      <w:proofErr w:type="gramStart"/>
      <w:r w:rsidR="00C02C99" w:rsidRPr="00F46F0B">
        <w:rPr>
          <w:rFonts w:ascii="Times New Roman" w:hAnsi="Times New Roman" w:cs="Times New Roman"/>
          <w:sz w:val="24"/>
          <w:szCs w:val="24"/>
        </w:rPr>
        <w:t>=  36</w:t>
      </w:r>
      <w:proofErr w:type="gramEnd"/>
      <w:r w:rsidR="00C02C99" w:rsidRPr="00F46F0B">
        <w:rPr>
          <w:rFonts w:ascii="Times New Roman" w:hAnsi="Times New Roman" w:cs="Times New Roman"/>
          <w:sz w:val="24"/>
          <w:szCs w:val="24"/>
        </w:rPr>
        <w:t xml:space="preserve"> </w:t>
      </w:r>
      <w:r w:rsidR="00E20F80">
        <w:rPr>
          <w:rFonts w:ascii="Times New Roman" w:hAnsi="Times New Roman" w:cs="Times New Roman"/>
          <w:sz w:val="24"/>
          <w:szCs w:val="24"/>
        </w:rPr>
        <w:t>G</w:t>
      </w:r>
      <w:r w:rsidR="00C02C99" w:rsidRPr="00F46F0B">
        <w:rPr>
          <w:rFonts w:ascii="Times New Roman" w:hAnsi="Times New Roman" w:cs="Times New Roman"/>
          <w:sz w:val="24"/>
          <w:szCs w:val="24"/>
        </w:rPr>
        <w:t xml:space="preserve">roschen </w:t>
      </w:r>
    </w:p>
    <w:p w14:paraId="01F2EEC3" w14:textId="77777777" w:rsidR="00725E6D" w:rsidRDefault="00725E6D" w:rsidP="000B0C2B">
      <w:pPr>
        <w:spacing w:after="0" w:line="480" w:lineRule="auto"/>
        <w:rPr>
          <w:rFonts w:ascii="Times New Roman" w:hAnsi="Times New Roman" w:cs="Times New Roman"/>
          <w:sz w:val="24"/>
          <w:szCs w:val="24"/>
        </w:rPr>
      </w:pPr>
      <w:r w:rsidRPr="00F46F0B">
        <w:rPr>
          <w:rFonts w:ascii="Times New Roman" w:hAnsi="Times New Roman" w:cs="Times New Roman"/>
          <w:sz w:val="24"/>
          <w:szCs w:val="24"/>
        </w:rPr>
        <w:t xml:space="preserve">1 </w:t>
      </w:r>
      <w:r>
        <w:rPr>
          <w:rFonts w:ascii="Times New Roman" w:hAnsi="Times New Roman" w:cs="Times New Roman"/>
          <w:sz w:val="24"/>
          <w:szCs w:val="24"/>
        </w:rPr>
        <w:t>G</w:t>
      </w:r>
      <w:r w:rsidRPr="00F46F0B">
        <w:rPr>
          <w:rFonts w:ascii="Times New Roman" w:hAnsi="Times New Roman" w:cs="Times New Roman"/>
          <w:sz w:val="24"/>
          <w:szCs w:val="24"/>
        </w:rPr>
        <w:t>roschen</w:t>
      </w:r>
      <w:r w:rsidRPr="00F46F0B">
        <w:rPr>
          <w:rFonts w:ascii="Times New Roman" w:hAnsi="Times New Roman" w:cs="Times New Roman"/>
          <w:sz w:val="24"/>
          <w:szCs w:val="24"/>
        </w:rPr>
        <w:tab/>
      </w:r>
      <w:r>
        <w:rPr>
          <w:rFonts w:ascii="Times New Roman" w:hAnsi="Times New Roman" w:cs="Times New Roman"/>
          <w:sz w:val="24"/>
          <w:szCs w:val="24"/>
        </w:rPr>
        <w:tab/>
      </w:r>
      <w:r w:rsidRPr="00F46F0B">
        <w:rPr>
          <w:rFonts w:ascii="Times New Roman" w:hAnsi="Times New Roman" w:cs="Times New Roman"/>
          <w:sz w:val="24"/>
          <w:szCs w:val="24"/>
        </w:rPr>
        <w:t xml:space="preserve">=    8 </w:t>
      </w:r>
      <w:proofErr w:type="spellStart"/>
      <w:r w:rsidRPr="00F46F0B">
        <w:rPr>
          <w:rFonts w:ascii="Times New Roman" w:hAnsi="Times New Roman" w:cs="Times New Roman"/>
          <w:sz w:val="24"/>
          <w:szCs w:val="24"/>
        </w:rPr>
        <w:t>Pfennig</w:t>
      </w:r>
      <w:r>
        <w:rPr>
          <w:rFonts w:ascii="Times New Roman" w:hAnsi="Times New Roman" w:cs="Times New Roman"/>
          <w:sz w:val="24"/>
          <w:szCs w:val="24"/>
        </w:rPr>
        <w:t>e</w:t>
      </w:r>
      <w:proofErr w:type="spellEnd"/>
    </w:p>
    <w:p w14:paraId="0769B1DD" w14:textId="2041F5A2" w:rsidR="00AC2D35" w:rsidRDefault="00725E6D" w:rsidP="000B0C2B">
      <w:pPr>
        <w:spacing w:after="0" w:line="480" w:lineRule="auto"/>
        <w:rPr>
          <w:rFonts w:ascii="Times New Roman" w:hAnsi="Times New Roman" w:cs="Times New Roman"/>
          <w:sz w:val="24"/>
          <w:szCs w:val="24"/>
        </w:rPr>
      </w:pPr>
      <w:r>
        <w:rPr>
          <w:rFonts w:ascii="Times New Roman" w:hAnsi="Times New Roman" w:cs="Times New Roman"/>
          <w:sz w:val="24"/>
          <w:szCs w:val="24"/>
        </w:rPr>
        <w:t>1</w:t>
      </w:r>
      <w:r w:rsidR="00091D06">
        <w:rPr>
          <w:rFonts w:ascii="Times New Roman" w:hAnsi="Times New Roman" w:cs="Times New Roman"/>
          <w:sz w:val="24"/>
          <w:szCs w:val="24"/>
        </w:rPr>
        <w:t xml:space="preserve"> </w:t>
      </w:r>
      <w:r>
        <w:rPr>
          <w:rFonts w:ascii="Times New Roman" w:hAnsi="Times New Roman" w:cs="Times New Roman"/>
          <w:sz w:val="24"/>
          <w:szCs w:val="24"/>
        </w:rPr>
        <w:t>Pfennig</w:t>
      </w:r>
      <w:r w:rsidR="00113E25" w:rsidRPr="00F46F0B">
        <w:rPr>
          <w:rFonts w:ascii="Times New Roman" w:hAnsi="Times New Roman" w:cs="Times New Roman"/>
          <w:sz w:val="24"/>
          <w:szCs w:val="24"/>
        </w:rPr>
        <w:t xml:space="preserve"> </w:t>
      </w:r>
      <w:r w:rsidR="00992F9F" w:rsidRPr="00F46F0B">
        <w:rPr>
          <w:rFonts w:ascii="Times New Roman" w:hAnsi="Times New Roman" w:cs="Times New Roman"/>
          <w:sz w:val="24"/>
          <w:szCs w:val="24"/>
        </w:rPr>
        <w:t xml:space="preserve"> </w:t>
      </w:r>
    </w:p>
    <w:bookmarkEnd w:id="6"/>
    <w:p w14:paraId="1694841B" w14:textId="77777777" w:rsidR="00692F7D" w:rsidRDefault="00692F7D" w:rsidP="000B0C2B">
      <w:pPr>
        <w:spacing w:after="0" w:line="480" w:lineRule="auto"/>
        <w:rPr>
          <w:rFonts w:ascii="Times New Roman" w:hAnsi="Times New Roman" w:cs="Times New Roman"/>
          <w:sz w:val="24"/>
          <w:szCs w:val="24"/>
        </w:rPr>
      </w:pPr>
    </w:p>
    <w:p w14:paraId="0C0CF323" w14:textId="40E7C59A" w:rsidR="00E62413" w:rsidRPr="00455E75" w:rsidRDefault="00E62413" w:rsidP="000B0C2B">
      <w:pPr>
        <w:spacing w:after="0" w:line="480" w:lineRule="auto"/>
        <w:rPr>
          <w:rFonts w:ascii="Times New Roman" w:hAnsi="Times New Roman" w:cs="Times New Roman"/>
          <w:b/>
          <w:bCs/>
          <w:sz w:val="24"/>
          <w:szCs w:val="24"/>
        </w:rPr>
      </w:pPr>
      <w:r w:rsidRPr="00455E75">
        <w:rPr>
          <w:rFonts w:ascii="Times New Roman" w:hAnsi="Times New Roman" w:cs="Times New Roman"/>
          <w:b/>
          <w:bCs/>
          <w:sz w:val="24"/>
          <w:szCs w:val="24"/>
        </w:rPr>
        <w:t xml:space="preserve">England </w:t>
      </w:r>
    </w:p>
    <w:p w14:paraId="67D845B4" w14:textId="77777777" w:rsidR="00E62413" w:rsidRPr="00F46F0B" w:rsidRDefault="00F46F0B" w:rsidP="000B0C2B">
      <w:pPr>
        <w:spacing w:after="0" w:line="480" w:lineRule="auto"/>
        <w:ind w:left="2880" w:hanging="2880"/>
        <w:rPr>
          <w:rFonts w:ascii="Times New Roman" w:hAnsi="Times New Roman" w:cs="Times New Roman"/>
          <w:sz w:val="24"/>
          <w:szCs w:val="24"/>
        </w:rPr>
      </w:pPr>
      <w:r>
        <w:rPr>
          <w:rFonts w:ascii="Times New Roman" w:hAnsi="Times New Roman" w:cs="Times New Roman"/>
          <w:sz w:val="24"/>
          <w:szCs w:val="24"/>
        </w:rPr>
        <w:lastRenderedPageBreak/>
        <w:t>1 guinea (</w:t>
      </w:r>
      <w:proofErr w:type="gramStart"/>
      <w:r>
        <w:rPr>
          <w:rFonts w:ascii="Times New Roman" w:hAnsi="Times New Roman" w:cs="Times New Roman"/>
          <w:sz w:val="24"/>
          <w:szCs w:val="24"/>
        </w:rPr>
        <w:t xml:space="preserve">gold)   </w:t>
      </w:r>
      <w:proofErr w:type="gramEnd"/>
      <w:r>
        <w:rPr>
          <w:rFonts w:ascii="Times New Roman" w:hAnsi="Times New Roman" w:cs="Times New Roman"/>
          <w:sz w:val="24"/>
          <w:szCs w:val="24"/>
        </w:rPr>
        <w:t xml:space="preserve">        </w:t>
      </w:r>
      <w:r w:rsidR="00E62413" w:rsidRPr="00F46F0B">
        <w:rPr>
          <w:rFonts w:ascii="Times New Roman" w:hAnsi="Times New Roman" w:cs="Times New Roman"/>
          <w:sz w:val="24"/>
          <w:szCs w:val="24"/>
        </w:rPr>
        <w:t xml:space="preserve">= 1 pound sterling silver + 1 shilling or 21 shillings (though the value </w:t>
      </w:r>
      <w:r w:rsidR="00972512" w:rsidRPr="00F46F0B">
        <w:rPr>
          <w:rFonts w:ascii="Times New Roman" w:hAnsi="Times New Roman" w:cs="Times New Roman"/>
          <w:sz w:val="24"/>
          <w:szCs w:val="24"/>
        </w:rPr>
        <w:t>fluctuated</w:t>
      </w:r>
      <w:r w:rsidR="00E62413" w:rsidRPr="00F46F0B">
        <w:rPr>
          <w:rFonts w:ascii="Times New Roman" w:hAnsi="Times New Roman" w:cs="Times New Roman"/>
          <w:sz w:val="24"/>
          <w:szCs w:val="24"/>
        </w:rPr>
        <w:t>)</w:t>
      </w:r>
      <w:r w:rsidR="00D16EF2" w:rsidRPr="00F46F0B">
        <w:rPr>
          <w:rStyle w:val="EndnoteReference"/>
          <w:rFonts w:ascii="Times New Roman" w:hAnsi="Times New Roman" w:cs="Times New Roman"/>
          <w:sz w:val="24"/>
          <w:szCs w:val="24"/>
        </w:rPr>
        <w:endnoteReference w:id="13"/>
      </w:r>
    </w:p>
    <w:p w14:paraId="6EF6E8DF" w14:textId="77777777" w:rsidR="00E62413" w:rsidRPr="00F46F0B" w:rsidRDefault="00E62413" w:rsidP="000B0C2B">
      <w:pPr>
        <w:spacing w:after="0" w:line="480" w:lineRule="auto"/>
        <w:rPr>
          <w:rFonts w:ascii="Times New Roman" w:hAnsi="Times New Roman" w:cs="Times New Roman"/>
          <w:sz w:val="24"/>
          <w:szCs w:val="24"/>
        </w:rPr>
      </w:pPr>
      <w:r w:rsidRPr="00F46F0B">
        <w:rPr>
          <w:rFonts w:ascii="Times New Roman" w:hAnsi="Times New Roman" w:cs="Times New Roman"/>
          <w:sz w:val="24"/>
          <w:szCs w:val="24"/>
        </w:rPr>
        <w:t>1 pound (note)</w:t>
      </w:r>
      <w:r w:rsidRPr="00F46F0B">
        <w:rPr>
          <w:rFonts w:ascii="Times New Roman" w:hAnsi="Times New Roman" w:cs="Times New Roman"/>
          <w:sz w:val="24"/>
          <w:szCs w:val="24"/>
        </w:rPr>
        <w:tab/>
      </w:r>
      <w:r w:rsidR="00191B55" w:rsidRPr="00F46F0B">
        <w:rPr>
          <w:rFonts w:ascii="Times New Roman" w:hAnsi="Times New Roman" w:cs="Times New Roman"/>
          <w:sz w:val="24"/>
          <w:szCs w:val="24"/>
        </w:rPr>
        <w:tab/>
      </w:r>
      <w:r w:rsidRPr="00F46F0B">
        <w:rPr>
          <w:rFonts w:ascii="Times New Roman" w:hAnsi="Times New Roman" w:cs="Times New Roman"/>
          <w:sz w:val="24"/>
          <w:szCs w:val="24"/>
        </w:rPr>
        <w:t>= 20 shillings</w:t>
      </w:r>
      <w:r w:rsidR="00601E72" w:rsidRPr="00F46F0B">
        <w:rPr>
          <w:rStyle w:val="EndnoteReference"/>
          <w:rFonts w:ascii="Times New Roman" w:hAnsi="Times New Roman" w:cs="Times New Roman"/>
          <w:sz w:val="24"/>
          <w:szCs w:val="24"/>
        </w:rPr>
        <w:endnoteReference w:id="14"/>
      </w:r>
    </w:p>
    <w:p w14:paraId="1150B517" w14:textId="77777777" w:rsidR="00E62413" w:rsidRPr="00F46F0B" w:rsidRDefault="00E62413" w:rsidP="000B0C2B">
      <w:pPr>
        <w:spacing w:after="0" w:line="480" w:lineRule="auto"/>
        <w:rPr>
          <w:rFonts w:ascii="Times New Roman" w:hAnsi="Times New Roman" w:cs="Times New Roman"/>
          <w:sz w:val="24"/>
          <w:szCs w:val="24"/>
        </w:rPr>
      </w:pPr>
      <w:r w:rsidRPr="00F46F0B">
        <w:rPr>
          <w:rFonts w:ascii="Times New Roman" w:hAnsi="Times New Roman" w:cs="Times New Roman"/>
          <w:sz w:val="24"/>
          <w:szCs w:val="24"/>
        </w:rPr>
        <w:t>1 crown</w:t>
      </w:r>
      <w:r w:rsidRPr="00F46F0B">
        <w:rPr>
          <w:rFonts w:ascii="Times New Roman" w:hAnsi="Times New Roman" w:cs="Times New Roman"/>
          <w:sz w:val="24"/>
          <w:szCs w:val="24"/>
        </w:rPr>
        <w:tab/>
      </w:r>
      <w:r w:rsidRPr="00F46F0B">
        <w:rPr>
          <w:rFonts w:ascii="Times New Roman" w:hAnsi="Times New Roman" w:cs="Times New Roman"/>
          <w:sz w:val="24"/>
          <w:szCs w:val="24"/>
        </w:rPr>
        <w:tab/>
        <w:t xml:space="preserve">= </w:t>
      </w:r>
      <w:r w:rsidR="009E0442" w:rsidRPr="00F46F0B">
        <w:rPr>
          <w:rFonts w:ascii="Times New Roman" w:hAnsi="Times New Roman" w:cs="Times New Roman"/>
          <w:sz w:val="24"/>
          <w:szCs w:val="24"/>
        </w:rPr>
        <w:t xml:space="preserve">  </w:t>
      </w:r>
      <w:r w:rsidRPr="00F46F0B">
        <w:rPr>
          <w:rFonts w:ascii="Times New Roman" w:hAnsi="Times New Roman" w:cs="Times New Roman"/>
          <w:sz w:val="24"/>
          <w:szCs w:val="24"/>
        </w:rPr>
        <w:t>5 shillings</w:t>
      </w:r>
      <w:r w:rsidRPr="00F46F0B">
        <w:rPr>
          <w:rFonts w:ascii="Times New Roman" w:hAnsi="Times New Roman" w:cs="Times New Roman"/>
          <w:sz w:val="24"/>
          <w:szCs w:val="24"/>
        </w:rPr>
        <w:tab/>
      </w:r>
    </w:p>
    <w:p w14:paraId="603FF36B" w14:textId="41604A95" w:rsidR="00E62413" w:rsidRDefault="00E62413" w:rsidP="000B0C2B">
      <w:pPr>
        <w:spacing w:after="0" w:line="480" w:lineRule="auto"/>
        <w:rPr>
          <w:rFonts w:ascii="Times New Roman" w:hAnsi="Times New Roman" w:cs="Times New Roman"/>
          <w:sz w:val="24"/>
          <w:szCs w:val="24"/>
        </w:rPr>
      </w:pPr>
      <w:r w:rsidRPr="00F46F0B">
        <w:rPr>
          <w:rFonts w:ascii="Times New Roman" w:hAnsi="Times New Roman" w:cs="Times New Roman"/>
          <w:sz w:val="24"/>
          <w:szCs w:val="24"/>
        </w:rPr>
        <w:t>1 shilling</w:t>
      </w:r>
      <w:r w:rsidRPr="00F46F0B">
        <w:rPr>
          <w:rFonts w:ascii="Times New Roman" w:hAnsi="Times New Roman" w:cs="Times New Roman"/>
          <w:sz w:val="24"/>
          <w:szCs w:val="24"/>
        </w:rPr>
        <w:tab/>
      </w:r>
      <w:r w:rsidR="00191B55" w:rsidRPr="00F46F0B">
        <w:rPr>
          <w:rFonts w:ascii="Times New Roman" w:hAnsi="Times New Roman" w:cs="Times New Roman"/>
          <w:sz w:val="24"/>
          <w:szCs w:val="24"/>
        </w:rPr>
        <w:tab/>
      </w:r>
      <w:r w:rsidRPr="00F46F0B">
        <w:rPr>
          <w:rFonts w:ascii="Times New Roman" w:hAnsi="Times New Roman" w:cs="Times New Roman"/>
          <w:sz w:val="24"/>
          <w:szCs w:val="24"/>
        </w:rPr>
        <w:t>= 12 pence</w:t>
      </w:r>
    </w:p>
    <w:p w14:paraId="261A1776" w14:textId="3728A906" w:rsidR="00725E6D" w:rsidRDefault="00725E6D" w:rsidP="000B0C2B">
      <w:pPr>
        <w:spacing w:after="0" w:line="480" w:lineRule="auto"/>
        <w:rPr>
          <w:rFonts w:ascii="Times New Roman" w:hAnsi="Times New Roman" w:cs="Times New Roman"/>
          <w:sz w:val="24"/>
          <w:szCs w:val="24"/>
        </w:rPr>
      </w:pPr>
      <w:r>
        <w:rPr>
          <w:rFonts w:ascii="Times New Roman" w:hAnsi="Times New Roman" w:cs="Times New Roman"/>
          <w:sz w:val="24"/>
          <w:szCs w:val="24"/>
        </w:rPr>
        <w:t>1 penny</w:t>
      </w:r>
    </w:p>
    <w:p w14:paraId="2DE92099" w14:textId="5D2F60BC" w:rsidR="00022D59" w:rsidRDefault="00022D59" w:rsidP="000B0C2B">
      <w:pPr>
        <w:spacing w:after="0" w:line="480" w:lineRule="auto"/>
        <w:rPr>
          <w:rFonts w:ascii="Times New Roman" w:hAnsi="Times New Roman" w:cs="Times New Roman"/>
          <w:sz w:val="24"/>
          <w:szCs w:val="24"/>
        </w:rPr>
      </w:pPr>
    </w:p>
    <w:p w14:paraId="7D9EE801" w14:textId="77777777" w:rsidR="00022D59" w:rsidRPr="00F46F0B" w:rsidRDefault="00022D59" w:rsidP="000B0C2B">
      <w:pPr>
        <w:spacing w:after="0" w:line="480" w:lineRule="auto"/>
        <w:rPr>
          <w:rFonts w:ascii="Times New Roman" w:hAnsi="Times New Roman" w:cs="Times New Roman"/>
          <w:sz w:val="24"/>
          <w:szCs w:val="24"/>
        </w:rPr>
      </w:pPr>
    </w:p>
    <w:sectPr w:rsidR="00022D59" w:rsidRPr="00F46F0B" w:rsidSect="00135316">
      <w:footerReference w:type="default" r:id="rId8"/>
      <w:footerReference w:type="first" r:id="rId9"/>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DDC78" w14:textId="77777777" w:rsidR="008961BE" w:rsidRDefault="008961BE" w:rsidP="00135316">
      <w:pPr>
        <w:spacing w:after="0" w:line="240" w:lineRule="auto"/>
      </w:pPr>
      <w:r>
        <w:separator/>
      </w:r>
    </w:p>
  </w:endnote>
  <w:endnote w:type="continuationSeparator" w:id="0">
    <w:p w14:paraId="1F7E9938" w14:textId="77777777" w:rsidR="008961BE" w:rsidRDefault="008961BE" w:rsidP="00135316">
      <w:pPr>
        <w:spacing w:after="0" w:line="240" w:lineRule="auto"/>
      </w:pPr>
      <w:r>
        <w:continuationSeparator/>
      </w:r>
    </w:p>
  </w:endnote>
  <w:endnote w:id="1">
    <w:p w14:paraId="75A478FB" w14:textId="328A6AFE" w:rsidR="00490642" w:rsidRPr="00490642" w:rsidRDefault="00490642" w:rsidP="00490642">
      <w:pPr>
        <w:pStyle w:val="EndnoteText"/>
        <w:spacing w:line="480" w:lineRule="auto"/>
        <w:rPr>
          <w:rFonts w:ascii="Times New Roman" w:hAnsi="Times New Roman" w:cs="Times New Roman"/>
          <w:sz w:val="24"/>
          <w:szCs w:val="24"/>
        </w:rPr>
      </w:pPr>
      <w:r w:rsidRPr="00490642">
        <w:rPr>
          <w:rStyle w:val="EndnoteReference"/>
          <w:rFonts w:ascii="Times New Roman" w:hAnsi="Times New Roman" w:cs="Times New Roman"/>
          <w:sz w:val="24"/>
          <w:szCs w:val="24"/>
        </w:rPr>
        <w:endnoteRef/>
      </w:r>
      <w:r w:rsidRPr="00490642">
        <w:rPr>
          <w:rFonts w:ascii="Times New Roman" w:hAnsi="Times New Roman" w:cs="Times New Roman"/>
          <w:sz w:val="24"/>
          <w:szCs w:val="24"/>
        </w:rPr>
        <w:t xml:space="preserve"> Silver bullion weight</w:t>
      </w:r>
      <w:r w:rsidR="008543B5">
        <w:rPr>
          <w:rFonts w:ascii="Times New Roman" w:hAnsi="Times New Roman" w:cs="Times New Roman"/>
          <w:sz w:val="24"/>
          <w:szCs w:val="24"/>
        </w:rPr>
        <w:t>, whe</w:t>
      </w:r>
      <w:r w:rsidR="00672F6D">
        <w:rPr>
          <w:rFonts w:ascii="Times New Roman" w:hAnsi="Times New Roman" w:cs="Times New Roman"/>
          <w:sz w:val="24"/>
          <w:szCs w:val="24"/>
        </w:rPr>
        <w:t>n</w:t>
      </w:r>
      <w:r w:rsidR="008543B5">
        <w:rPr>
          <w:rFonts w:ascii="Times New Roman" w:hAnsi="Times New Roman" w:cs="Times New Roman"/>
          <w:sz w:val="24"/>
          <w:szCs w:val="24"/>
        </w:rPr>
        <w:t xml:space="preserve"> measured in</w:t>
      </w:r>
      <w:r w:rsidRPr="00490642">
        <w:rPr>
          <w:rFonts w:ascii="Times New Roman" w:hAnsi="Times New Roman" w:cs="Times New Roman"/>
          <w:sz w:val="24"/>
          <w:szCs w:val="24"/>
        </w:rPr>
        <w:t xml:space="preserve"> </w:t>
      </w:r>
      <w:r w:rsidR="008543B5">
        <w:rPr>
          <w:rFonts w:ascii="Times New Roman" w:hAnsi="Times New Roman" w:cs="Times New Roman"/>
          <w:sz w:val="24"/>
          <w:szCs w:val="24"/>
        </w:rPr>
        <w:t>grams,</w:t>
      </w:r>
      <w:r w:rsidRPr="00490642">
        <w:rPr>
          <w:rFonts w:ascii="Times New Roman" w:hAnsi="Times New Roman" w:cs="Times New Roman"/>
          <w:sz w:val="24"/>
          <w:szCs w:val="24"/>
        </w:rPr>
        <w:t xml:space="preserve"> </w:t>
      </w:r>
      <w:r w:rsidR="008543B5">
        <w:rPr>
          <w:rFonts w:ascii="Times New Roman" w:hAnsi="Times New Roman" w:cs="Times New Roman"/>
          <w:sz w:val="24"/>
          <w:szCs w:val="24"/>
        </w:rPr>
        <w:t>is</w:t>
      </w:r>
      <w:r w:rsidRPr="00490642">
        <w:rPr>
          <w:rFonts w:ascii="Times New Roman" w:hAnsi="Times New Roman" w:cs="Times New Roman"/>
          <w:sz w:val="24"/>
          <w:szCs w:val="24"/>
        </w:rPr>
        <w:t xml:space="preserve"> typically </w:t>
      </w:r>
      <w:r w:rsidR="00461CEE">
        <w:rPr>
          <w:rFonts w:ascii="Times New Roman" w:hAnsi="Times New Roman" w:cs="Times New Roman"/>
          <w:sz w:val="24"/>
          <w:szCs w:val="24"/>
        </w:rPr>
        <w:t xml:space="preserve">factored </w:t>
      </w:r>
      <w:r w:rsidRPr="00490642">
        <w:rPr>
          <w:rFonts w:ascii="Times New Roman" w:hAnsi="Times New Roman" w:cs="Times New Roman"/>
          <w:sz w:val="24"/>
          <w:szCs w:val="24"/>
        </w:rPr>
        <w:t>to the third decimal point</w:t>
      </w:r>
      <w:r w:rsidR="005054DD">
        <w:rPr>
          <w:rFonts w:ascii="Times New Roman" w:hAnsi="Times New Roman" w:cs="Times New Roman"/>
          <w:sz w:val="24"/>
          <w:szCs w:val="24"/>
        </w:rPr>
        <w:t xml:space="preserve"> and rounded up or down</w:t>
      </w:r>
      <w:r w:rsidRPr="00490642">
        <w:rPr>
          <w:rFonts w:ascii="Times New Roman" w:hAnsi="Times New Roman" w:cs="Times New Roman"/>
          <w:sz w:val="24"/>
          <w:szCs w:val="24"/>
        </w:rPr>
        <w:t xml:space="preserve">. </w:t>
      </w:r>
      <w:r w:rsidR="00171E08">
        <w:rPr>
          <w:rFonts w:ascii="Times New Roman" w:hAnsi="Times New Roman" w:cs="Times New Roman"/>
          <w:sz w:val="24"/>
          <w:szCs w:val="24"/>
        </w:rPr>
        <w:t xml:space="preserve">Michèle Bimbenet-Privat, Conservateur général au département des Objets d’art, </w:t>
      </w:r>
      <w:r w:rsidR="000258A4">
        <w:rPr>
          <w:rFonts w:ascii="Times New Roman" w:hAnsi="Times New Roman" w:cs="Times New Roman"/>
          <w:sz w:val="24"/>
          <w:szCs w:val="24"/>
        </w:rPr>
        <w:t>M</w:t>
      </w:r>
      <w:r w:rsidR="00171E08">
        <w:rPr>
          <w:rFonts w:ascii="Times New Roman" w:hAnsi="Times New Roman" w:cs="Times New Roman"/>
          <w:sz w:val="24"/>
          <w:szCs w:val="24"/>
        </w:rPr>
        <w:t>usée du Louvre, observed that</w:t>
      </w:r>
      <w:r w:rsidR="009035B5">
        <w:rPr>
          <w:rFonts w:ascii="Times New Roman" w:hAnsi="Times New Roman" w:cs="Times New Roman"/>
          <w:sz w:val="24"/>
          <w:szCs w:val="24"/>
        </w:rPr>
        <w:t>, generally,</w:t>
      </w:r>
      <w:r w:rsidR="00171E08">
        <w:rPr>
          <w:rFonts w:ascii="Times New Roman" w:hAnsi="Times New Roman" w:cs="Times New Roman"/>
          <w:sz w:val="24"/>
          <w:szCs w:val="24"/>
        </w:rPr>
        <w:t xml:space="preserve"> French </w:t>
      </w:r>
      <w:r w:rsidR="00171E08" w:rsidRPr="003F6994">
        <w:rPr>
          <w:rFonts w:ascii="Times New Roman" w:hAnsi="Times New Roman" w:cs="Times New Roman"/>
          <w:i/>
          <w:iCs/>
          <w:sz w:val="24"/>
          <w:szCs w:val="24"/>
        </w:rPr>
        <w:t>ancien</w:t>
      </w:r>
      <w:r w:rsidR="00B02884">
        <w:rPr>
          <w:rFonts w:ascii="Times New Roman" w:hAnsi="Times New Roman" w:cs="Times New Roman"/>
          <w:i/>
          <w:iCs/>
          <w:sz w:val="24"/>
          <w:szCs w:val="24"/>
        </w:rPr>
        <w:t xml:space="preserve"> </w:t>
      </w:r>
      <w:r w:rsidR="00171E08" w:rsidRPr="003F6994">
        <w:rPr>
          <w:rFonts w:ascii="Times New Roman" w:hAnsi="Times New Roman" w:cs="Times New Roman"/>
          <w:i/>
          <w:iCs/>
          <w:sz w:val="24"/>
          <w:szCs w:val="24"/>
        </w:rPr>
        <w:t>régime</w:t>
      </w:r>
      <w:r w:rsidR="00171E08">
        <w:rPr>
          <w:rFonts w:ascii="Times New Roman" w:hAnsi="Times New Roman" w:cs="Times New Roman"/>
          <w:i/>
          <w:iCs/>
          <w:sz w:val="24"/>
          <w:szCs w:val="24"/>
        </w:rPr>
        <w:t xml:space="preserve"> </w:t>
      </w:r>
      <w:r w:rsidR="00171E08">
        <w:rPr>
          <w:rFonts w:ascii="Times New Roman" w:hAnsi="Times New Roman" w:cs="Times New Roman"/>
          <w:sz w:val="24"/>
          <w:szCs w:val="24"/>
        </w:rPr>
        <w:t xml:space="preserve">weight measurements </w:t>
      </w:r>
      <w:r w:rsidR="005054DD">
        <w:rPr>
          <w:rFonts w:ascii="Times New Roman" w:hAnsi="Times New Roman" w:cs="Times New Roman"/>
          <w:sz w:val="24"/>
          <w:szCs w:val="24"/>
        </w:rPr>
        <w:t xml:space="preserve">for silver plate </w:t>
      </w:r>
      <w:r w:rsidR="00171E08">
        <w:rPr>
          <w:rFonts w:ascii="Times New Roman" w:hAnsi="Times New Roman" w:cs="Times New Roman"/>
          <w:sz w:val="24"/>
          <w:szCs w:val="24"/>
        </w:rPr>
        <w:t xml:space="preserve">did not achieve </w:t>
      </w:r>
      <w:r w:rsidR="005054DD">
        <w:rPr>
          <w:rFonts w:ascii="Times New Roman" w:hAnsi="Times New Roman" w:cs="Times New Roman"/>
          <w:sz w:val="24"/>
          <w:szCs w:val="24"/>
        </w:rPr>
        <w:t xml:space="preserve">the same </w:t>
      </w:r>
      <w:r w:rsidR="009035B5">
        <w:rPr>
          <w:rFonts w:ascii="Times New Roman" w:hAnsi="Times New Roman" w:cs="Times New Roman"/>
          <w:sz w:val="24"/>
          <w:szCs w:val="24"/>
        </w:rPr>
        <w:t xml:space="preserve">degree </w:t>
      </w:r>
      <w:r w:rsidR="00171E08">
        <w:rPr>
          <w:rFonts w:ascii="Times New Roman" w:hAnsi="Times New Roman" w:cs="Times New Roman"/>
          <w:sz w:val="24"/>
          <w:szCs w:val="24"/>
        </w:rPr>
        <w:t>of precision</w:t>
      </w:r>
      <w:r w:rsidR="005054DD">
        <w:rPr>
          <w:rFonts w:ascii="Times New Roman" w:hAnsi="Times New Roman" w:cs="Times New Roman"/>
          <w:sz w:val="24"/>
          <w:szCs w:val="24"/>
        </w:rPr>
        <w:t xml:space="preserve"> as the modern era</w:t>
      </w:r>
      <w:r w:rsidR="00171E08">
        <w:rPr>
          <w:rFonts w:ascii="Times New Roman" w:hAnsi="Times New Roman" w:cs="Times New Roman"/>
          <w:sz w:val="24"/>
          <w:szCs w:val="24"/>
        </w:rPr>
        <w:t>.</w:t>
      </w:r>
      <w:r w:rsidR="004B64B5">
        <w:rPr>
          <w:rFonts w:ascii="Times New Roman" w:hAnsi="Times New Roman" w:cs="Times New Roman"/>
          <w:sz w:val="24"/>
          <w:szCs w:val="24"/>
        </w:rPr>
        <w:t xml:space="preserve"> </w:t>
      </w:r>
      <w:r w:rsidR="004B64B5" w:rsidRPr="00490642">
        <w:rPr>
          <w:rFonts w:ascii="Times New Roman" w:hAnsi="Times New Roman" w:cs="Times New Roman"/>
          <w:sz w:val="24"/>
          <w:szCs w:val="24"/>
        </w:rPr>
        <w:t xml:space="preserve">Communication from </w:t>
      </w:r>
      <w:r w:rsidR="004B64B5">
        <w:rPr>
          <w:rFonts w:ascii="Times New Roman" w:hAnsi="Times New Roman" w:cs="Times New Roman"/>
          <w:sz w:val="24"/>
          <w:szCs w:val="24"/>
        </w:rPr>
        <w:t>Michèle Bimbenet-Privat</w:t>
      </w:r>
      <w:r w:rsidR="004B64B5" w:rsidRPr="00490642">
        <w:rPr>
          <w:rFonts w:ascii="Times New Roman" w:hAnsi="Times New Roman" w:cs="Times New Roman"/>
          <w:sz w:val="24"/>
          <w:szCs w:val="24"/>
        </w:rPr>
        <w:t xml:space="preserve"> of </w:t>
      </w:r>
      <w:r w:rsidR="00B82C1C">
        <w:rPr>
          <w:rFonts w:ascii="Times New Roman" w:hAnsi="Times New Roman" w:cs="Times New Roman"/>
          <w:sz w:val="24"/>
          <w:szCs w:val="24"/>
        </w:rPr>
        <w:t>March 6</w:t>
      </w:r>
      <w:r w:rsidR="004B64B5" w:rsidRPr="00490642">
        <w:rPr>
          <w:rFonts w:ascii="Times New Roman" w:hAnsi="Times New Roman" w:cs="Times New Roman"/>
          <w:sz w:val="24"/>
          <w:szCs w:val="24"/>
        </w:rPr>
        <w:t>, 2021.</w:t>
      </w:r>
      <w:r w:rsidR="00171E08">
        <w:rPr>
          <w:rFonts w:ascii="Times New Roman" w:hAnsi="Times New Roman" w:cs="Times New Roman"/>
          <w:sz w:val="24"/>
          <w:szCs w:val="24"/>
        </w:rPr>
        <w:t xml:space="preserve"> </w:t>
      </w:r>
      <w:r w:rsidR="004B64B5">
        <w:rPr>
          <w:rFonts w:ascii="Times New Roman" w:hAnsi="Times New Roman" w:cs="Times New Roman"/>
          <w:sz w:val="24"/>
          <w:szCs w:val="24"/>
        </w:rPr>
        <w:t xml:space="preserve">On the relevance of scratch weights, or historic weights scratched into antique silver plate, see {{Burstyn 2005}}. </w:t>
      </w:r>
    </w:p>
  </w:endnote>
  <w:endnote w:id="2">
    <w:p w14:paraId="041DAD3A" w14:textId="65F02BEE" w:rsidR="00F46F0B" w:rsidRDefault="00F46F0B" w:rsidP="00490642">
      <w:pPr>
        <w:pStyle w:val="EndnoteText"/>
        <w:spacing w:line="480" w:lineRule="auto"/>
      </w:pPr>
      <w:r w:rsidRPr="00490642">
        <w:rPr>
          <w:rStyle w:val="EndnoteReference"/>
          <w:rFonts w:ascii="Times New Roman" w:hAnsi="Times New Roman" w:cs="Times New Roman"/>
          <w:sz w:val="24"/>
          <w:szCs w:val="24"/>
        </w:rPr>
        <w:endnoteRef/>
      </w:r>
      <w:r w:rsidRPr="00490642">
        <w:rPr>
          <w:rFonts w:ascii="Times New Roman" w:hAnsi="Times New Roman" w:cs="Times New Roman"/>
          <w:sz w:val="24"/>
          <w:szCs w:val="24"/>
        </w:rPr>
        <w:t xml:space="preserve"> {{Perrin 1993}}, 23</w:t>
      </w:r>
      <w:r w:rsidR="00B00AF9">
        <w:rPr>
          <w:rFonts w:ascii="Times New Roman" w:hAnsi="Times New Roman" w:cs="Times New Roman"/>
          <w:sz w:val="24"/>
          <w:szCs w:val="24"/>
        </w:rPr>
        <w:t>;</w:t>
      </w:r>
      <w:r w:rsidRPr="00490642">
        <w:rPr>
          <w:rFonts w:ascii="Times New Roman" w:hAnsi="Times New Roman" w:cs="Times New Roman"/>
          <w:sz w:val="24"/>
          <w:szCs w:val="24"/>
        </w:rPr>
        <w:t xml:space="preserve"> {{</w:t>
      </w:r>
      <w:r w:rsidRPr="00490642">
        <w:rPr>
          <w:rFonts w:ascii="Times New Roman" w:hAnsi="Times New Roman" w:cs="Times New Roman"/>
          <w:sz w:val="24"/>
          <w:szCs w:val="24"/>
        </w:rPr>
        <w:t>Bimbenet-Privat and Fontaines 1995}}, front matter, unpaginated.</w:t>
      </w:r>
    </w:p>
  </w:endnote>
  <w:endnote w:id="3">
    <w:p w14:paraId="018B34A2" w14:textId="671EC65C" w:rsidR="00232FC3" w:rsidRPr="00F46F0B" w:rsidRDefault="00232FC3" w:rsidP="005C0AF9">
      <w:pPr>
        <w:shd w:val="clear" w:color="auto" w:fill="FFFFFF"/>
        <w:spacing w:after="0" w:line="480" w:lineRule="auto"/>
        <w:rPr>
          <w:rFonts w:ascii="Times New Roman" w:hAnsi="Times New Roman" w:cs="Times New Roman"/>
          <w:sz w:val="24"/>
          <w:szCs w:val="24"/>
        </w:rPr>
      </w:pPr>
      <w:r w:rsidRPr="00CA30BA">
        <w:rPr>
          <w:rStyle w:val="EndnoteReference"/>
          <w:rFonts w:ascii="Times New Roman" w:hAnsi="Times New Roman" w:cs="Times New Roman"/>
          <w:sz w:val="24"/>
          <w:szCs w:val="24"/>
        </w:rPr>
        <w:endnoteRef/>
      </w:r>
      <w:r w:rsidRPr="00CA30BA">
        <w:rPr>
          <w:rFonts w:ascii="Times New Roman" w:hAnsi="Times New Roman" w:cs="Times New Roman"/>
          <w:sz w:val="24"/>
          <w:szCs w:val="24"/>
        </w:rPr>
        <w:t xml:space="preserve"> </w:t>
      </w:r>
      <w:r w:rsidR="0020138A" w:rsidRPr="00CA30BA">
        <w:rPr>
          <w:rFonts w:ascii="Times New Roman" w:hAnsi="Times New Roman" w:cs="Times New Roman"/>
          <w:sz w:val="24"/>
          <w:szCs w:val="24"/>
        </w:rPr>
        <w:t xml:space="preserve">Weight units for silver varied regionally </w:t>
      </w:r>
      <w:r w:rsidR="00BD1C57" w:rsidRPr="00CA30BA">
        <w:rPr>
          <w:rFonts w:ascii="Times New Roman" w:hAnsi="Times New Roman" w:cs="Times New Roman"/>
          <w:sz w:val="24"/>
          <w:szCs w:val="24"/>
        </w:rPr>
        <w:t>and temporally across</w:t>
      </w:r>
      <w:r w:rsidR="0020138A" w:rsidRPr="00CA30BA">
        <w:rPr>
          <w:rFonts w:ascii="Times New Roman" w:hAnsi="Times New Roman" w:cs="Times New Roman"/>
          <w:sz w:val="24"/>
          <w:szCs w:val="24"/>
        </w:rPr>
        <w:t xml:space="preserve"> the Holy Roman Empire. </w:t>
      </w:r>
      <w:r w:rsidR="00D85A8A" w:rsidRPr="00CA30BA">
        <w:rPr>
          <w:rFonts w:ascii="Times New Roman" w:hAnsi="Times New Roman" w:cs="Times New Roman"/>
          <w:sz w:val="24"/>
          <w:szCs w:val="24"/>
        </w:rPr>
        <w:t>T</w:t>
      </w:r>
      <w:r w:rsidR="0020138A" w:rsidRPr="00CA30BA">
        <w:rPr>
          <w:rFonts w:ascii="Times New Roman" w:hAnsi="Times New Roman" w:cs="Times New Roman"/>
          <w:sz w:val="24"/>
          <w:szCs w:val="24"/>
        </w:rPr>
        <w:t xml:space="preserve">he Cologne </w:t>
      </w:r>
      <w:r w:rsidR="00C7336E" w:rsidRPr="000C79AF">
        <w:rPr>
          <w:rFonts w:ascii="Times New Roman" w:hAnsi="Times New Roman" w:cs="Times New Roman"/>
          <w:sz w:val="24"/>
          <w:szCs w:val="24"/>
        </w:rPr>
        <w:t>M</w:t>
      </w:r>
      <w:r w:rsidR="0020138A" w:rsidRPr="000C79AF">
        <w:rPr>
          <w:rFonts w:ascii="Times New Roman" w:hAnsi="Times New Roman" w:cs="Times New Roman"/>
          <w:sz w:val="24"/>
          <w:szCs w:val="24"/>
        </w:rPr>
        <w:t>ark</w:t>
      </w:r>
      <w:r w:rsidR="0020138A" w:rsidRPr="00CA30BA">
        <w:rPr>
          <w:rFonts w:ascii="Times New Roman" w:hAnsi="Times New Roman" w:cs="Times New Roman"/>
          <w:sz w:val="24"/>
          <w:szCs w:val="24"/>
        </w:rPr>
        <w:t xml:space="preserve"> </w:t>
      </w:r>
      <w:r w:rsidR="00C76512" w:rsidRPr="00CA30BA">
        <w:rPr>
          <w:rFonts w:ascii="Times New Roman" w:hAnsi="Times New Roman" w:cs="Times New Roman"/>
          <w:sz w:val="24"/>
          <w:szCs w:val="24"/>
        </w:rPr>
        <w:t xml:space="preserve">is </w:t>
      </w:r>
      <w:r w:rsidR="0020138A" w:rsidRPr="00CA30BA">
        <w:rPr>
          <w:rFonts w:ascii="Times New Roman" w:hAnsi="Times New Roman" w:cs="Times New Roman"/>
          <w:sz w:val="24"/>
          <w:szCs w:val="24"/>
        </w:rPr>
        <w:t xml:space="preserve">given here for </w:t>
      </w:r>
      <w:r w:rsidR="00BD1C57" w:rsidRPr="00CA30BA">
        <w:rPr>
          <w:rFonts w:ascii="Times New Roman" w:hAnsi="Times New Roman" w:cs="Times New Roman"/>
          <w:sz w:val="24"/>
          <w:szCs w:val="24"/>
        </w:rPr>
        <w:t>its</w:t>
      </w:r>
      <w:r w:rsidR="0020138A" w:rsidRPr="00CA30BA">
        <w:rPr>
          <w:rFonts w:ascii="Times New Roman" w:hAnsi="Times New Roman" w:cs="Times New Roman"/>
          <w:sz w:val="24"/>
          <w:szCs w:val="24"/>
        </w:rPr>
        <w:t xml:space="preserve"> </w:t>
      </w:r>
      <w:r w:rsidR="0020138A" w:rsidRPr="000C79AF">
        <w:rPr>
          <w:rFonts w:ascii="Times New Roman" w:hAnsi="Times New Roman" w:cs="Times New Roman"/>
          <w:sz w:val="24"/>
          <w:szCs w:val="24"/>
        </w:rPr>
        <w:t xml:space="preserve">relevancy to </w:t>
      </w:r>
      <w:hyperlink w:anchor="_top" w:history="1">
        <w:r w:rsidR="008C57C5" w:rsidRPr="00EF2EFB">
          <w:rPr>
            <w:rStyle w:val="Hyperlink"/>
            <w:rFonts w:ascii="Times New Roman" w:hAnsi="Times New Roman" w:cs="Times New Roman"/>
            <w:b/>
            <w:bCs/>
            <w:sz w:val="24"/>
            <w:szCs w:val="24"/>
          </w:rPr>
          <w:t xml:space="preserve">cat. nos. </w:t>
        </w:r>
        <w:r w:rsidR="009314F3" w:rsidRPr="00EF2EFB">
          <w:rPr>
            <w:rStyle w:val="Hyperlink"/>
            <w:rFonts w:ascii="Times New Roman" w:hAnsi="Times New Roman" w:cs="Times New Roman"/>
            <w:b/>
            <w:bCs/>
            <w:sz w:val="24"/>
            <w:szCs w:val="24"/>
          </w:rPr>
          <w:t>8</w:t>
        </w:r>
      </w:hyperlink>
      <w:r w:rsidR="009314F3" w:rsidRPr="000C79AF">
        <w:rPr>
          <w:rFonts w:ascii="Times New Roman" w:hAnsi="Times New Roman" w:cs="Times New Roman"/>
          <w:sz w:val="24"/>
          <w:szCs w:val="24"/>
        </w:rPr>
        <w:t xml:space="preserve"> and</w:t>
      </w:r>
      <w:r w:rsidR="00BD1C57" w:rsidRPr="000C79AF">
        <w:rPr>
          <w:rFonts w:ascii="Times New Roman" w:hAnsi="Times New Roman" w:cs="Times New Roman"/>
          <w:sz w:val="24"/>
          <w:szCs w:val="24"/>
        </w:rPr>
        <w:t xml:space="preserve"> </w:t>
      </w:r>
      <w:hyperlink w:anchor="_top" w:history="1">
        <w:r w:rsidR="00BD1C57" w:rsidRPr="00EF2EFB">
          <w:rPr>
            <w:rStyle w:val="Hyperlink"/>
            <w:rFonts w:ascii="Times New Roman" w:hAnsi="Times New Roman" w:cs="Times New Roman"/>
            <w:b/>
            <w:bCs/>
            <w:sz w:val="24"/>
            <w:szCs w:val="24"/>
          </w:rPr>
          <w:t>10</w:t>
        </w:r>
      </w:hyperlink>
      <w:r w:rsidR="00BD1C57" w:rsidRPr="000C79AF">
        <w:rPr>
          <w:rFonts w:ascii="Times New Roman" w:hAnsi="Times New Roman" w:cs="Times New Roman"/>
          <w:sz w:val="24"/>
          <w:szCs w:val="24"/>
        </w:rPr>
        <w:t>.</w:t>
      </w:r>
      <w:r w:rsidR="0020138A" w:rsidRPr="000C79AF">
        <w:rPr>
          <w:rFonts w:ascii="Times New Roman" w:hAnsi="Times New Roman" w:cs="Times New Roman"/>
          <w:sz w:val="24"/>
          <w:szCs w:val="24"/>
        </w:rPr>
        <w:t xml:space="preserve"> </w:t>
      </w:r>
      <w:bookmarkStart w:id="2" w:name="_Hlk70965049"/>
      <w:r w:rsidR="00CA30BA" w:rsidRPr="000C79AF">
        <w:rPr>
          <w:rFonts w:ascii="Times New Roman" w:hAnsi="Times New Roman" w:cs="Times New Roman"/>
          <w:sz w:val="24"/>
          <w:szCs w:val="24"/>
        </w:rPr>
        <w:t xml:space="preserve">Equivalent to </w:t>
      </w:r>
      <w:r w:rsidR="00830E07" w:rsidRPr="000C79AF">
        <w:rPr>
          <w:rFonts w:ascii="Times New Roman" w:hAnsi="Times New Roman" w:cs="Times New Roman"/>
          <w:sz w:val="24"/>
          <w:szCs w:val="24"/>
        </w:rPr>
        <w:t xml:space="preserve">approximately </w:t>
      </w:r>
      <w:r w:rsidR="00CA30BA" w:rsidRPr="000C79AF">
        <w:rPr>
          <w:rFonts w:ascii="Times New Roman" w:hAnsi="Times New Roman" w:cs="Times New Roman"/>
          <w:sz w:val="24"/>
          <w:szCs w:val="24"/>
        </w:rPr>
        <w:t>234 grams, t</w:t>
      </w:r>
      <w:r w:rsidR="009314F3" w:rsidRPr="000C79AF">
        <w:rPr>
          <w:rFonts w:ascii="Times New Roman" w:hAnsi="Times New Roman" w:cs="Times New Roman"/>
          <w:sz w:val="24"/>
          <w:szCs w:val="24"/>
        </w:rPr>
        <w:t xml:space="preserve">he Mark in the </w:t>
      </w:r>
      <w:r w:rsidR="00FD647C" w:rsidRPr="000C79AF">
        <w:rPr>
          <w:rFonts w:ascii="Times New Roman" w:hAnsi="Times New Roman" w:cs="Times New Roman"/>
          <w:sz w:val="24"/>
          <w:szCs w:val="24"/>
        </w:rPr>
        <w:t xml:space="preserve">northern </w:t>
      </w:r>
      <w:r w:rsidR="009314F3" w:rsidRPr="000C79AF">
        <w:rPr>
          <w:rFonts w:ascii="Times New Roman" w:hAnsi="Times New Roman" w:cs="Times New Roman"/>
          <w:sz w:val="24"/>
          <w:szCs w:val="24"/>
        </w:rPr>
        <w:t>du</w:t>
      </w:r>
      <w:r w:rsidR="007718AD" w:rsidRPr="000C79AF">
        <w:rPr>
          <w:rFonts w:ascii="Times New Roman" w:hAnsi="Times New Roman" w:cs="Times New Roman"/>
          <w:sz w:val="24"/>
          <w:szCs w:val="24"/>
        </w:rPr>
        <w:t>chy</w:t>
      </w:r>
      <w:r w:rsidR="009314F3" w:rsidRPr="000C79AF">
        <w:rPr>
          <w:rFonts w:ascii="Times New Roman" w:hAnsi="Times New Roman" w:cs="Times New Roman"/>
          <w:sz w:val="24"/>
          <w:szCs w:val="24"/>
        </w:rPr>
        <w:t xml:space="preserve"> of Mecklenburg-Schwerin aligned </w:t>
      </w:r>
      <w:r w:rsidR="00FD647C" w:rsidRPr="000C79AF">
        <w:rPr>
          <w:rFonts w:ascii="Times New Roman" w:hAnsi="Times New Roman" w:cs="Times New Roman"/>
          <w:sz w:val="24"/>
          <w:szCs w:val="24"/>
        </w:rPr>
        <w:t>with</w:t>
      </w:r>
      <w:r w:rsidR="009314F3" w:rsidRPr="000C79AF">
        <w:rPr>
          <w:rFonts w:ascii="Times New Roman" w:hAnsi="Times New Roman" w:cs="Times New Roman"/>
          <w:sz w:val="24"/>
          <w:szCs w:val="24"/>
        </w:rPr>
        <w:t xml:space="preserve"> th</w:t>
      </w:r>
      <w:r w:rsidR="00274D54" w:rsidRPr="000C79AF">
        <w:rPr>
          <w:rFonts w:ascii="Times New Roman" w:hAnsi="Times New Roman" w:cs="Times New Roman"/>
          <w:sz w:val="24"/>
          <w:szCs w:val="24"/>
        </w:rPr>
        <w:t>at of</w:t>
      </w:r>
      <w:r w:rsidR="009314F3" w:rsidRPr="000C79AF">
        <w:rPr>
          <w:rFonts w:ascii="Times New Roman" w:hAnsi="Times New Roman" w:cs="Times New Roman"/>
          <w:sz w:val="24"/>
          <w:szCs w:val="24"/>
        </w:rPr>
        <w:t xml:space="preserve"> Cologne</w:t>
      </w:r>
      <w:r w:rsidR="00CA30BA" w:rsidRPr="000C79AF">
        <w:rPr>
          <w:rFonts w:ascii="Times New Roman" w:hAnsi="Times New Roman" w:cs="Times New Roman"/>
          <w:color w:val="FF0000"/>
          <w:sz w:val="24"/>
          <w:szCs w:val="24"/>
        </w:rPr>
        <w:t xml:space="preserve"> </w:t>
      </w:r>
      <w:bookmarkEnd w:id="2"/>
      <w:r w:rsidR="009314F3" w:rsidRPr="000C79AF">
        <w:rPr>
          <w:rFonts w:ascii="Times New Roman" w:hAnsi="Times New Roman" w:cs="Times New Roman"/>
          <w:sz w:val="24"/>
          <w:szCs w:val="24"/>
        </w:rPr>
        <w:t>(</w:t>
      </w:r>
      <w:r w:rsidR="00FD647C" w:rsidRPr="000C79AF">
        <w:rPr>
          <w:rFonts w:ascii="Times New Roman" w:hAnsi="Times New Roman" w:cs="Times New Roman"/>
          <w:sz w:val="24"/>
          <w:szCs w:val="24"/>
        </w:rPr>
        <w:t>see</w:t>
      </w:r>
      <w:r w:rsidR="009314F3" w:rsidRPr="000C79AF">
        <w:rPr>
          <w:rFonts w:ascii="Times New Roman" w:hAnsi="Times New Roman" w:cs="Times New Roman"/>
          <w:sz w:val="24"/>
          <w:szCs w:val="24"/>
        </w:rPr>
        <w:t xml:space="preserve"> </w:t>
      </w:r>
      <w:hyperlink w:anchor="_top" w:history="1">
        <w:r w:rsidR="008C57C5" w:rsidRPr="00EF2EFB">
          <w:rPr>
            <w:rStyle w:val="Hyperlink"/>
            <w:rFonts w:ascii="Times New Roman" w:hAnsi="Times New Roman" w:cs="Times New Roman"/>
            <w:b/>
            <w:bCs/>
            <w:sz w:val="24"/>
            <w:szCs w:val="24"/>
          </w:rPr>
          <w:t xml:space="preserve">cat. no. </w:t>
        </w:r>
        <w:r w:rsidR="009314F3" w:rsidRPr="00EF2EFB">
          <w:rPr>
            <w:rStyle w:val="Hyperlink"/>
            <w:rFonts w:ascii="Times New Roman" w:hAnsi="Times New Roman" w:cs="Times New Roman"/>
            <w:b/>
            <w:bCs/>
            <w:sz w:val="24"/>
            <w:szCs w:val="24"/>
          </w:rPr>
          <w:t>8</w:t>
        </w:r>
      </w:hyperlink>
      <w:r w:rsidR="009314F3" w:rsidRPr="000C79AF">
        <w:rPr>
          <w:rFonts w:ascii="Times New Roman" w:hAnsi="Times New Roman" w:cs="Times New Roman"/>
          <w:sz w:val="24"/>
          <w:szCs w:val="24"/>
        </w:rPr>
        <w:t xml:space="preserve">). </w:t>
      </w:r>
      <w:r w:rsidR="00CA30BA" w:rsidRPr="000C79AF">
        <w:rPr>
          <w:rFonts w:ascii="Times New Roman" w:hAnsi="Times New Roman" w:cs="Times New Roman"/>
          <w:sz w:val="24"/>
          <w:szCs w:val="24"/>
        </w:rPr>
        <w:t xml:space="preserve">Information courtesy of Torsten Fried, </w:t>
      </w:r>
      <w:r w:rsidR="009D13A7" w:rsidRPr="000C79AF">
        <w:rPr>
          <w:rFonts w:ascii="Times New Roman" w:hAnsi="Times New Roman" w:cs="Times New Roman"/>
          <w:sz w:val="24"/>
          <w:szCs w:val="24"/>
        </w:rPr>
        <w:t xml:space="preserve">Leiter de </w:t>
      </w:r>
      <w:r w:rsidR="00CA30BA" w:rsidRPr="000C79AF">
        <w:rPr>
          <w:rFonts w:ascii="Times New Roman" w:eastAsia="Times New Roman" w:hAnsi="Times New Roman" w:cs="Times New Roman"/>
          <w:color w:val="000000"/>
          <w:sz w:val="24"/>
          <w:szCs w:val="24"/>
        </w:rPr>
        <w:t>Münzkabinett</w:t>
      </w:r>
      <w:r w:rsidR="005C0AF9" w:rsidRPr="000C79AF">
        <w:rPr>
          <w:rFonts w:ascii="Times New Roman" w:eastAsia="Times New Roman" w:hAnsi="Times New Roman" w:cs="Times New Roman"/>
          <w:color w:val="000000"/>
          <w:sz w:val="24"/>
          <w:szCs w:val="24"/>
        </w:rPr>
        <w:t xml:space="preserve">, </w:t>
      </w:r>
      <w:r w:rsidR="00CA30BA" w:rsidRPr="000C79AF">
        <w:rPr>
          <w:rFonts w:ascii="Times New Roman" w:eastAsia="Times New Roman" w:hAnsi="Times New Roman" w:cs="Times New Roman"/>
          <w:color w:val="000000"/>
          <w:sz w:val="24"/>
          <w:szCs w:val="24"/>
        </w:rPr>
        <w:t>Staatliche Schlösser, Gärten und Kunstsammlungen Mecklenburg-Vorpommern</w:t>
      </w:r>
      <w:r w:rsidR="009D13A7" w:rsidRPr="000C79AF">
        <w:rPr>
          <w:rFonts w:ascii="Times New Roman" w:eastAsia="Times New Roman" w:hAnsi="Times New Roman" w:cs="Times New Roman"/>
          <w:color w:val="000000"/>
          <w:sz w:val="24"/>
          <w:szCs w:val="24"/>
        </w:rPr>
        <w:t xml:space="preserve">. </w:t>
      </w:r>
      <w:r w:rsidR="00BD1C57" w:rsidRPr="000C79AF">
        <w:rPr>
          <w:rFonts w:ascii="Times New Roman" w:hAnsi="Times New Roman" w:cs="Times New Roman"/>
          <w:sz w:val="24"/>
          <w:szCs w:val="24"/>
        </w:rPr>
        <w:t xml:space="preserve">While the two </w:t>
      </w:r>
      <w:r w:rsidR="005528C6" w:rsidRPr="000C79AF">
        <w:rPr>
          <w:rFonts w:ascii="Times New Roman" w:hAnsi="Times New Roman" w:cs="Times New Roman"/>
          <w:sz w:val="24"/>
          <w:szCs w:val="24"/>
        </w:rPr>
        <w:t>girandoles</w:t>
      </w:r>
      <w:r w:rsidR="00BD1C57" w:rsidRPr="000C79AF">
        <w:rPr>
          <w:rFonts w:ascii="Times New Roman" w:hAnsi="Times New Roman" w:cs="Times New Roman"/>
          <w:sz w:val="24"/>
          <w:szCs w:val="24"/>
        </w:rPr>
        <w:t xml:space="preserve">, the subject of </w:t>
      </w:r>
      <w:hyperlink w:anchor="_top" w:history="1">
        <w:r w:rsidR="008C57C5" w:rsidRPr="00EF2EFB">
          <w:rPr>
            <w:rStyle w:val="Hyperlink"/>
            <w:rFonts w:ascii="Times New Roman" w:hAnsi="Times New Roman" w:cs="Times New Roman"/>
            <w:b/>
            <w:bCs/>
            <w:sz w:val="24"/>
            <w:szCs w:val="24"/>
          </w:rPr>
          <w:t xml:space="preserve">cat. no. </w:t>
        </w:r>
        <w:r w:rsidR="00BD1C57" w:rsidRPr="00EF2EFB">
          <w:rPr>
            <w:rStyle w:val="Hyperlink"/>
            <w:rFonts w:ascii="Times New Roman" w:hAnsi="Times New Roman" w:cs="Times New Roman"/>
            <w:b/>
            <w:bCs/>
            <w:sz w:val="24"/>
            <w:szCs w:val="24"/>
          </w:rPr>
          <w:t>10</w:t>
        </w:r>
      </w:hyperlink>
      <w:r w:rsidR="00BD1C57" w:rsidRPr="000C79AF">
        <w:rPr>
          <w:rFonts w:ascii="Times New Roman" w:hAnsi="Times New Roman" w:cs="Times New Roman"/>
          <w:sz w:val="24"/>
          <w:szCs w:val="24"/>
        </w:rPr>
        <w:t>, were</w:t>
      </w:r>
      <w:r w:rsidR="00BD1C57" w:rsidRPr="00CA30BA">
        <w:rPr>
          <w:rFonts w:ascii="Times New Roman" w:hAnsi="Times New Roman" w:cs="Times New Roman"/>
          <w:sz w:val="24"/>
          <w:szCs w:val="24"/>
        </w:rPr>
        <w:t xml:space="preserve"> made</w:t>
      </w:r>
      <w:r w:rsidR="00BD1C57">
        <w:rPr>
          <w:rFonts w:ascii="Times New Roman" w:hAnsi="Times New Roman" w:cs="Times New Roman"/>
          <w:sz w:val="24"/>
          <w:szCs w:val="24"/>
        </w:rPr>
        <w:t xml:space="preserve"> by the Parisian goldsmith Robert Joseph Auguste for the Hanoverian court, silver weight in the correspondence f</w:t>
      </w:r>
      <w:r w:rsidR="00A44F46">
        <w:rPr>
          <w:rFonts w:ascii="Times New Roman" w:hAnsi="Times New Roman" w:cs="Times New Roman"/>
          <w:sz w:val="24"/>
          <w:szCs w:val="24"/>
        </w:rPr>
        <w:t>r</w:t>
      </w:r>
      <w:r w:rsidR="00BD1C57">
        <w:rPr>
          <w:rFonts w:ascii="Times New Roman" w:hAnsi="Times New Roman" w:cs="Times New Roman"/>
          <w:sz w:val="24"/>
          <w:szCs w:val="24"/>
        </w:rPr>
        <w:t>om the London-based patron w</w:t>
      </w:r>
      <w:r w:rsidR="00FB5DAE">
        <w:rPr>
          <w:rFonts w:ascii="Times New Roman" w:hAnsi="Times New Roman" w:cs="Times New Roman"/>
          <w:sz w:val="24"/>
          <w:szCs w:val="24"/>
        </w:rPr>
        <w:t>as</w:t>
      </w:r>
      <w:r w:rsidR="00BD1C57">
        <w:rPr>
          <w:rFonts w:ascii="Times New Roman" w:hAnsi="Times New Roman" w:cs="Times New Roman"/>
          <w:sz w:val="24"/>
          <w:szCs w:val="24"/>
        </w:rPr>
        <w:t xml:space="preserve"> given in Cologne </w:t>
      </w:r>
      <w:r w:rsidR="00A44F46" w:rsidRPr="000C79AF">
        <w:rPr>
          <w:rFonts w:ascii="Times New Roman" w:hAnsi="Times New Roman" w:cs="Times New Roman"/>
          <w:sz w:val="24"/>
          <w:szCs w:val="24"/>
        </w:rPr>
        <w:t>Marks</w:t>
      </w:r>
      <w:r w:rsidR="00BD1C57">
        <w:rPr>
          <w:rFonts w:ascii="Times New Roman" w:hAnsi="Times New Roman" w:cs="Times New Roman"/>
          <w:sz w:val="24"/>
          <w:szCs w:val="24"/>
        </w:rPr>
        <w:t xml:space="preserve">. </w:t>
      </w:r>
      <w:r w:rsidR="00FB5DAE">
        <w:rPr>
          <w:rFonts w:ascii="Times New Roman" w:hAnsi="Times New Roman" w:cs="Times New Roman"/>
          <w:sz w:val="24"/>
          <w:szCs w:val="24"/>
        </w:rPr>
        <w:t xml:space="preserve">In Hanover, however, the historical unit of one </w:t>
      </w:r>
      <w:r w:rsidR="00FB5DAE" w:rsidRPr="000C79AF">
        <w:rPr>
          <w:rFonts w:ascii="Times New Roman" w:hAnsi="Times New Roman" w:cs="Times New Roman"/>
          <w:sz w:val="24"/>
          <w:szCs w:val="24"/>
        </w:rPr>
        <w:t>Mark</w:t>
      </w:r>
      <w:r w:rsidR="00FB5DAE">
        <w:rPr>
          <w:rFonts w:ascii="Times New Roman" w:hAnsi="Times New Roman" w:cs="Times New Roman"/>
          <w:i/>
          <w:iCs/>
          <w:sz w:val="24"/>
          <w:szCs w:val="24"/>
        </w:rPr>
        <w:t xml:space="preserve"> </w:t>
      </w:r>
      <w:r w:rsidR="00FB5DAE">
        <w:rPr>
          <w:rFonts w:ascii="Times New Roman" w:hAnsi="Times New Roman" w:cs="Times New Roman"/>
          <w:sz w:val="24"/>
          <w:szCs w:val="24"/>
        </w:rPr>
        <w:t xml:space="preserve">varied from 230.032 to 231.287 grams. </w:t>
      </w:r>
      <w:r w:rsidR="00BD1C57">
        <w:rPr>
          <w:rFonts w:ascii="Times New Roman" w:hAnsi="Times New Roman" w:cs="Times New Roman"/>
          <w:sz w:val="24"/>
          <w:szCs w:val="24"/>
        </w:rPr>
        <w:t xml:space="preserve">Regionally, the silver content </w:t>
      </w:r>
      <w:r w:rsidR="00A44F46">
        <w:rPr>
          <w:rFonts w:ascii="Times New Roman" w:hAnsi="Times New Roman" w:cs="Times New Roman"/>
          <w:sz w:val="24"/>
          <w:szCs w:val="24"/>
        </w:rPr>
        <w:t>in</w:t>
      </w:r>
      <w:r w:rsidR="00BD1C57">
        <w:rPr>
          <w:rFonts w:ascii="Times New Roman" w:hAnsi="Times New Roman" w:cs="Times New Roman"/>
          <w:sz w:val="24"/>
          <w:szCs w:val="24"/>
        </w:rPr>
        <w:t xml:space="preserve"> </w:t>
      </w:r>
      <w:r w:rsidR="00A44F46">
        <w:rPr>
          <w:rFonts w:ascii="Times New Roman" w:hAnsi="Times New Roman" w:cs="Times New Roman"/>
          <w:sz w:val="24"/>
          <w:szCs w:val="24"/>
        </w:rPr>
        <w:t>the alloy</w:t>
      </w:r>
      <w:r w:rsidR="00BD1C57">
        <w:rPr>
          <w:rFonts w:ascii="Times New Roman" w:hAnsi="Times New Roman" w:cs="Times New Roman"/>
          <w:sz w:val="24"/>
          <w:szCs w:val="24"/>
        </w:rPr>
        <w:t xml:space="preserve"> was lower </w:t>
      </w:r>
      <w:r w:rsidR="00A44F46">
        <w:rPr>
          <w:rFonts w:ascii="Times New Roman" w:hAnsi="Times New Roman" w:cs="Times New Roman"/>
          <w:sz w:val="24"/>
          <w:szCs w:val="24"/>
        </w:rPr>
        <w:t xml:space="preserve">in </w:t>
      </w:r>
      <w:r w:rsidR="00FB5DAE">
        <w:rPr>
          <w:rFonts w:ascii="Times New Roman" w:hAnsi="Times New Roman" w:cs="Times New Roman"/>
          <w:sz w:val="24"/>
          <w:szCs w:val="24"/>
        </w:rPr>
        <w:t xml:space="preserve">Hanover and in </w:t>
      </w:r>
      <w:r w:rsidR="00A44F46">
        <w:rPr>
          <w:rFonts w:ascii="Times New Roman" w:hAnsi="Times New Roman" w:cs="Times New Roman"/>
          <w:sz w:val="24"/>
          <w:szCs w:val="24"/>
        </w:rPr>
        <w:t xml:space="preserve">the north of the empire (at 12 </w:t>
      </w:r>
      <w:r w:rsidR="00A44F46" w:rsidRPr="000C79AF">
        <w:rPr>
          <w:rFonts w:ascii="Times New Roman" w:hAnsi="Times New Roman" w:cs="Times New Roman"/>
          <w:sz w:val="24"/>
          <w:szCs w:val="24"/>
        </w:rPr>
        <w:t>Lot</w:t>
      </w:r>
      <w:r w:rsidR="00A44F46">
        <w:rPr>
          <w:rFonts w:ascii="Times New Roman" w:hAnsi="Times New Roman" w:cs="Times New Roman"/>
          <w:sz w:val="24"/>
          <w:szCs w:val="24"/>
        </w:rPr>
        <w:t xml:space="preserve"> with a purity of 750</w:t>
      </w:r>
      <w:r w:rsidR="000B0C2B">
        <w:rPr>
          <w:rFonts w:ascii="Times New Roman" w:hAnsi="Times New Roman" w:cs="Times New Roman"/>
          <w:sz w:val="24"/>
          <w:szCs w:val="24"/>
        </w:rPr>
        <w:t xml:space="preserve"> parts</w:t>
      </w:r>
      <w:r w:rsidR="004522D5">
        <w:rPr>
          <w:rFonts w:ascii="Times New Roman" w:hAnsi="Times New Roman" w:cs="Times New Roman"/>
          <w:sz w:val="24"/>
          <w:szCs w:val="24"/>
        </w:rPr>
        <w:t xml:space="preserve"> </w:t>
      </w:r>
      <w:r w:rsidR="000B0C2B">
        <w:rPr>
          <w:rFonts w:ascii="Times New Roman" w:hAnsi="Times New Roman" w:cs="Times New Roman"/>
          <w:sz w:val="24"/>
          <w:szCs w:val="24"/>
        </w:rPr>
        <w:t>per</w:t>
      </w:r>
      <w:r w:rsidR="004522D5">
        <w:rPr>
          <w:rFonts w:ascii="Times New Roman" w:hAnsi="Times New Roman" w:cs="Times New Roman"/>
          <w:sz w:val="24"/>
          <w:szCs w:val="24"/>
        </w:rPr>
        <w:t xml:space="preserve"> </w:t>
      </w:r>
      <w:r w:rsidR="000B0C2B">
        <w:rPr>
          <w:rFonts w:ascii="Times New Roman" w:hAnsi="Times New Roman" w:cs="Times New Roman"/>
          <w:sz w:val="24"/>
          <w:szCs w:val="24"/>
        </w:rPr>
        <w:t>thousand</w:t>
      </w:r>
      <w:r w:rsidR="004522D5">
        <w:rPr>
          <w:rFonts w:ascii="Times New Roman" w:hAnsi="Times New Roman" w:cs="Times New Roman"/>
          <w:sz w:val="24"/>
          <w:szCs w:val="24"/>
        </w:rPr>
        <w:t>, or 75 percent</w:t>
      </w:r>
      <w:r w:rsidR="00A44F46">
        <w:rPr>
          <w:rFonts w:ascii="Times New Roman" w:hAnsi="Times New Roman" w:cs="Times New Roman"/>
          <w:sz w:val="24"/>
          <w:szCs w:val="24"/>
        </w:rPr>
        <w:t xml:space="preserve">) than in Cologne </w:t>
      </w:r>
      <w:r w:rsidR="00FB5DAE">
        <w:rPr>
          <w:rFonts w:ascii="Times New Roman" w:hAnsi="Times New Roman" w:cs="Times New Roman"/>
          <w:sz w:val="24"/>
          <w:szCs w:val="24"/>
        </w:rPr>
        <w:t xml:space="preserve">and in the south </w:t>
      </w:r>
      <w:r w:rsidR="00A44F46">
        <w:rPr>
          <w:rFonts w:ascii="Times New Roman" w:hAnsi="Times New Roman" w:cs="Times New Roman"/>
          <w:sz w:val="24"/>
          <w:szCs w:val="24"/>
        </w:rPr>
        <w:t xml:space="preserve">(at 13 </w:t>
      </w:r>
      <w:r w:rsidR="00A44F46" w:rsidRPr="000C79AF">
        <w:rPr>
          <w:rFonts w:ascii="Times New Roman" w:hAnsi="Times New Roman" w:cs="Times New Roman"/>
          <w:sz w:val="24"/>
          <w:szCs w:val="24"/>
        </w:rPr>
        <w:t>Lot</w:t>
      </w:r>
      <w:r w:rsidR="00A44F46">
        <w:rPr>
          <w:rFonts w:ascii="Times New Roman" w:hAnsi="Times New Roman" w:cs="Times New Roman"/>
          <w:sz w:val="24"/>
          <w:szCs w:val="24"/>
        </w:rPr>
        <w:t xml:space="preserve"> with a purity of 812.5</w:t>
      </w:r>
      <w:r w:rsidR="000B0C2B">
        <w:rPr>
          <w:rFonts w:ascii="Times New Roman" w:hAnsi="Times New Roman" w:cs="Times New Roman"/>
          <w:sz w:val="24"/>
          <w:szCs w:val="24"/>
        </w:rPr>
        <w:t xml:space="preserve"> parts</w:t>
      </w:r>
      <w:r w:rsidR="004522D5">
        <w:rPr>
          <w:rFonts w:ascii="Times New Roman" w:hAnsi="Times New Roman" w:cs="Times New Roman"/>
          <w:sz w:val="24"/>
          <w:szCs w:val="24"/>
        </w:rPr>
        <w:t xml:space="preserve"> </w:t>
      </w:r>
      <w:r w:rsidR="000B0C2B">
        <w:rPr>
          <w:rFonts w:ascii="Times New Roman" w:hAnsi="Times New Roman" w:cs="Times New Roman"/>
          <w:sz w:val="24"/>
          <w:szCs w:val="24"/>
        </w:rPr>
        <w:t>per</w:t>
      </w:r>
      <w:r w:rsidR="004522D5">
        <w:rPr>
          <w:rFonts w:ascii="Times New Roman" w:hAnsi="Times New Roman" w:cs="Times New Roman"/>
          <w:sz w:val="24"/>
          <w:szCs w:val="24"/>
        </w:rPr>
        <w:t xml:space="preserve"> </w:t>
      </w:r>
      <w:r w:rsidR="000B0C2B">
        <w:rPr>
          <w:rFonts w:ascii="Times New Roman" w:hAnsi="Times New Roman" w:cs="Times New Roman"/>
          <w:sz w:val="24"/>
          <w:szCs w:val="24"/>
        </w:rPr>
        <w:t>thousand</w:t>
      </w:r>
      <w:r w:rsidR="004522D5">
        <w:rPr>
          <w:rFonts w:ascii="Times New Roman" w:hAnsi="Times New Roman" w:cs="Times New Roman"/>
          <w:sz w:val="24"/>
          <w:szCs w:val="24"/>
        </w:rPr>
        <w:t>, or 82.25 percent</w:t>
      </w:r>
      <w:r w:rsidR="00A44F46">
        <w:rPr>
          <w:rFonts w:ascii="Times New Roman" w:hAnsi="Times New Roman" w:cs="Times New Roman"/>
          <w:sz w:val="24"/>
          <w:szCs w:val="24"/>
        </w:rPr>
        <w:t>).</w:t>
      </w:r>
      <w:r w:rsidR="009314F3" w:rsidRPr="00853E3D">
        <w:rPr>
          <w:rFonts w:ascii="Times New Roman" w:hAnsi="Times New Roman" w:cs="Times New Roman"/>
          <w:sz w:val="24"/>
          <w:szCs w:val="24"/>
        </w:rPr>
        <w:t xml:space="preserve"> </w:t>
      </w:r>
      <w:r w:rsidR="008C57C5">
        <w:rPr>
          <w:rFonts w:ascii="Times New Roman" w:hAnsi="Times New Roman" w:cs="Times New Roman"/>
          <w:sz w:val="24"/>
          <w:szCs w:val="24"/>
        </w:rPr>
        <w:t xml:space="preserve">See </w:t>
      </w:r>
      <w:r w:rsidRPr="00F46F0B">
        <w:rPr>
          <w:rFonts w:ascii="Times New Roman" w:hAnsi="Times New Roman" w:cs="Times New Roman"/>
          <w:sz w:val="24"/>
          <w:szCs w:val="24"/>
        </w:rPr>
        <w:t>{{</w:t>
      </w:r>
      <w:r w:rsidR="00C95C79">
        <w:rPr>
          <w:rFonts w:ascii="Times New Roman" w:hAnsi="Times New Roman" w:cs="Times New Roman"/>
          <w:sz w:val="24"/>
          <w:szCs w:val="24"/>
        </w:rPr>
        <w:t>Witthöft 1979</w:t>
      </w:r>
      <w:r w:rsidRPr="00F46F0B">
        <w:rPr>
          <w:rFonts w:ascii="Times New Roman" w:hAnsi="Times New Roman" w:cs="Times New Roman"/>
          <w:sz w:val="24"/>
          <w:szCs w:val="24"/>
        </w:rPr>
        <w:t>}},</w:t>
      </w:r>
      <w:r w:rsidR="00C95C79">
        <w:rPr>
          <w:rFonts w:ascii="Times New Roman" w:hAnsi="Times New Roman" w:cs="Times New Roman"/>
          <w:sz w:val="24"/>
          <w:szCs w:val="24"/>
        </w:rPr>
        <w:t xml:space="preserve"> 7</w:t>
      </w:r>
      <w:r w:rsidRPr="00F46F0B">
        <w:rPr>
          <w:rFonts w:ascii="Times New Roman" w:hAnsi="Times New Roman" w:cs="Times New Roman"/>
          <w:sz w:val="24"/>
          <w:szCs w:val="24"/>
        </w:rPr>
        <w:t>3</w:t>
      </w:r>
      <w:r w:rsidR="008C57C5">
        <w:rPr>
          <w:rFonts w:ascii="Times New Roman" w:hAnsi="Times New Roman" w:cs="Times New Roman"/>
          <w:sz w:val="24"/>
          <w:szCs w:val="24"/>
        </w:rPr>
        <w:t>;</w:t>
      </w:r>
      <w:r w:rsidRPr="00F46F0B">
        <w:rPr>
          <w:rFonts w:ascii="Times New Roman" w:hAnsi="Times New Roman" w:cs="Times New Roman"/>
          <w:sz w:val="24"/>
          <w:szCs w:val="24"/>
        </w:rPr>
        <w:t xml:space="preserve"> </w:t>
      </w:r>
      <w:r w:rsidR="00D06908">
        <w:rPr>
          <w:rFonts w:ascii="Times New Roman" w:hAnsi="Times New Roman" w:cs="Times New Roman"/>
          <w:sz w:val="24"/>
          <w:szCs w:val="24"/>
        </w:rPr>
        <w:t>{{Stein 1997}}</w:t>
      </w:r>
      <w:r w:rsidR="00C76512">
        <w:rPr>
          <w:rFonts w:ascii="Times New Roman" w:hAnsi="Times New Roman" w:cs="Times New Roman"/>
          <w:sz w:val="24"/>
          <w:szCs w:val="24"/>
        </w:rPr>
        <w:t>, 576</w:t>
      </w:r>
      <w:r w:rsidR="00AD2962">
        <w:rPr>
          <w:rFonts w:ascii="Times New Roman" w:hAnsi="Times New Roman" w:cs="Times New Roman"/>
          <w:sz w:val="24"/>
          <w:szCs w:val="24"/>
        </w:rPr>
        <w:t>–</w:t>
      </w:r>
      <w:r w:rsidR="00C76512">
        <w:rPr>
          <w:rFonts w:ascii="Times New Roman" w:hAnsi="Times New Roman" w:cs="Times New Roman"/>
          <w:sz w:val="24"/>
          <w:szCs w:val="24"/>
        </w:rPr>
        <w:t>77</w:t>
      </w:r>
      <w:r w:rsidR="008C57C5">
        <w:rPr>
          <w:rFonts w:ascii="Times New Roman" w:hAnsi="Times New Roman" w:cs="Times New Roman"/>
          <w:sz w:val="24"/>
          <w:szCs w:val="24"/>
        </w:rPr>
        <w:t>;</w:t>
      </w:r>
      <w:r w:rsidR="00D06908">
        <w:rPr>
          <w:rFonts w:ascii="Times New Roman" w:hAnsi="Times New Roman" w:cs="Times New Roman"/>
          <w:sz w:val="24"/>
          <w:szCs w:val="24"/>
        </w:rPr>
        <w:t xml:space="preserve"> </w:t>
      </w:r>
      <w:r w:rsidR="00A71951">
        <w:rPr>
          <w:rFonts w:ascii="Times New Roman" w:hAnsi="Times New Roman" w:cs="Times New Roman"/>
          <w:sz w:val="24"/>
          <w:szCs w:val="24"/>
        </w:rPr>
        <w:t>{{Seelig 2002}}, 106</w:t>
      </w:r>
      <w:r w:rsidR="008C57C5">
        <w:rPr>
          <w:rFonts w:ascii="Times New Roman" w:hAnsi="Times New Roman" w:cs="Times New Roman"/>
          <w:sz w:val="24"/>
          <w:szCs w:val="24"/>
        </w:rPr>
        <w:t>;</w:t>
      </w:r>
      <w:r w:rsidR="00AD2962">
        <w:rPr>
          <w:rFonts w:ascii="Times New Roman" w:hAnsi="Times New Roman" w:cs="Times New Roman"/>
          <w:sz w:val="24"/>
          <w:szCs w:val="24"/>
        </w:rPr>
        <w:t xml:space="preserve"> </w:t>
      </w:r>
      <w:r w:rsidR="008C57C5">
        <w:rPr>
          <w:rFonts w:ascii="Times New Roman" w:hAnsi="Times New Roman" w:cs="Times New Roman"/>
          <w:sz w:val="24"/>
          <w:szCs w:val="24"/>
        </w:rPr>
        <w:t xml:space="preserve">and </w:t>
      </w:r>
      <w:r w:rsidR="00FB5DAE">
        <w:rPr>
          <w:rFonts w:ascii="Times New Roman" w:hAnsi="Times New Roman" w:cs="Times New Roman"/>
          <w:sz w:val="24"/>
          <w:szCs w:val="24"/>
        </w:rPr>
        <w:t>{</w:t>
      </w:r>
      <w:r w:rsidR="00FB5DAE" w:rsidRPr="00F46F0B">
        <w:rPr>
          <w:rFonts w:ascii="Times New Roman" w:hAnsi="Times New Roman" w:cs="Times New Roman"/>
          <w:sz w:val="24"/>
          <w:szCs w:val="24"/>
        </w:rPr>
        <w:t>{Seelig 2012}}</w:t>
      </w:r>
      <w:r w:rsidR="00FB5DAE">
        <w:rPr>
          <w:rFonts w:ascii="Times New Roman" w:hAnsi="Times New Roman" w:cs="Times New Roman"/>
          <w:sz w:val="24"/>
          <w:szCs w:val="24"/>
        </w:rPr>
        <w:t>,</w:t>
      </w:r>
      <w:r w:rsidR="00FB5DAE" w:rsidRPr="00F46F0B">
        <w:rPr>
          <w:rFonts w:ascii="Times New Roman" w:hAnsi="Times New Roman" w:cs="Times New Roman"/>
          <w:sz w:val="24"/>
          <w:szCs w:val="24"/>
        </w:rPr>
        <w:t xml:space="preserve"> 76n3</w:t>
      </w:r>
      <w:r w:rsidR="00FB5DAE">
        <w:rPr>
          <w:rFonts w:ascii="Times New Roman" w:hAnsi="Times New Roman" w:cs="Times New Roman"/>
          <w:sz w:val="24"/>
          <w:szCs w:val="24"/>
        </w:rPr>
        <w:t>, 77</w:t>
      </w:r>
      <w:r w:rsidR="000C79AF">
        <w:rPr>
          <w:rFonts w:ascii="Times New Roman" w:hAnsi="Times New Roman" w:cs="Times New Roman"/>
          <w:sz w:val="24"/>
          <w:szCs w:val="24"/>
        </w:rPr>
        <w:t>.</w:t>
      </w:r>
      <w:r w:rsidR="005C3DFD">
        <w:rPr>
          <w:rFonts w:ascii="Times New Roman" w:hAnsi="Times New Roman" w:cs="Times New Roman"/>
          <w:sz w:val="24"/>
          <w:szCs w:val="24"/>
        </w:rPr>
        <w:t xml:space="preserve"> Ulrike Weinhold, </w:t>
      </w:r>
      <w:r w:rsidR="00915199">
        <w:rPr>
          <w:rFonts w:ascii="Times New Roman" w:hAnsi="Times New Roman" w:cs="Times New Roman"/>
          <w:sz w:val="24"/>
          <w:szCs w:val="24"/>
        </w:rPr>
        <w:t>Curator</w:t>
      </w:r>
      <w:r w:rsidR="005C3DFD">
        <w:rPr>
          <w:rFonts w:ascii="Times New Roman" w:hAnsi="Times New Roman" w:cs="Times New Roman"/>
          <w:sz w:val="24"/>
          <w:szCs w:val="24"/>
        </w:rPr>
        <w:t xml:space="preserve">, Grünes Gewölbe, Staatliche Kunstsammlungen Dresden, and independent </w:t>
      </w:r>
      <w:r w:rsidR="00CB137E">
        <w:rPr>
          <w:rFonts w:ascii="Times New Roman" w:hAnsi="Times New Roman" w:cs="Times New Roman"/>
          <w:sz w:val="24"/>
          <w:szCs w:val="24"/>
        </w:rPr>
        <w:t>art historian</w:t>
      </w:r>
      <w:r w:rsidR="005C3DFD">
        <w:rPr>
          <w:rFonts w:ascii="Times New Roman" w:hAnsi="Times New Roman" w:cs="Times New Roman"/>
          <w:sz w:val="24"/>
          <w:szCs w:val="24"/>
        </w:rPr>
        <w:t xml:space="preserve"> Ines Elsner, Berlin, kindly clarified regional variations of bullion </w:t>
      </w:r>
      <w:r w:rsidR="008E0CD4">
        <w:rPr>
          <w:rFonts w:ascii="Times New Roman" w:hAnsi="Times New Roman" w:cs="Times New Roman"/>
          <w:sz w:val="24"/>
          <w:szCs w:val="24"/>
        </w:rPr>
        <w:t xml:space="preserve">weight </w:t>
      </w:r>
      <w:r w:rsidR="005C3DFD">
        <w:rPr>
          <w:rFonts w:ascii="Times New Roman" w:hAnsi="Times New Roman" w:cs="Times New Roman"/>
          <w:sz w:val="24"/>
          <w:szCs w:val="24"/>
        </w:rPr>
        <w:t>measure</w:t>
      </w:r>
      <w:r w:rsidR="008E0CD4">
        <w:rPr>
          <w:rFonts w:ascii="Times New Roman" w:hAnsi="Times New Roman" w:cs="Times New Roman"/>
          <w:sz w:val="24"/>
          <w:szCs w:val="24"/>
        </w:rPr>
        <w:t>s</w:t>
      </w:r>
      <w:r w:rsidR="005C3DFD">
        <w:rPr>
          <w:rFonts w:ascii="Times New Roman" w:hAnsi="Times New Roman" w:cs="Times New Roman"/>
          <w:sz w:val="24"/>
          <w:szCs w:val="24"/>
        </w:rPr>
        <w:t xml:space="preserve"> within the Holy Roman Empire</w:t>
      </w:r>
      <w:r w:rsidR="00AD2962">
        <w:rPr>
          <w:rFonts w:ascii="Times New Roman" w:hAnsi="Times New Roman" w:cs="Times New Roman"/>
          <w:sz w:val="24"/>
          <w:szCs w:val="24"/>
        </w:rPr>
        <w:t xml:space="preserve">; </w:t>
      </w:r>
      <w:r w:rsidR="00915199">
        <w:rPr>
          <w:rFonts w:ascii="Times New Roman" w:hAnsi="Times New Roman" w:cs="Times New Roman"/>
          <w:sz w:val="24"/>
          <w:szCs w:val="24"/>
        </w:rPr>
        <w:t xml:space="preserve">Ulrike </w:t>
      </w:r>
      <w:r w:rsidR="00AD2962">
        <w:rPr>
          <w:rFonts w:ascii="Times New Roman" w:hAnsi="Times New Roman" w:cs="Times New Roman"/>
          <w:sz w:val="24"/>
          <w:szCs w:val="24"/>
        </w:rPr>
        <w:t xml:space="preserve">Weinhold and </w:t>
      </w:r>
      <w:r w:rsidR="00915199">
        <w:rPr>
          <w:rFonts w:ascii="Times New Roman" w:hAnsi="Times New Roman" w:cs="Times New Roman"/>
          <w:sz w:val="24"/>
          <w:szCs w:val="24"/>
        </w:rPr>
        <w:t xml:space="preserve">Ines </w:t>
      </w:r>
      <w:r w:rsidR="00AD2962">
        <w:rPr>
          <w:rFonts w:ascii="Times New Roman" w:hAnsi="Times New Roman" w:cs="Times New Roman"/>
          <w:sz w:val="24"/>
          <w:szCs w:val="24"/>
        </w:rPr>
        <w:t>Elsner, email message to author, April 8, 2021</w:t>
      </w:r>
      <w:r w:rsidR="005C3DFD">
        <w:rPr>
          <w:rFonts w:ascii="Times New Roman" w:hAnsi="Times New Roman" w:cs="Times New Roman"/>
          <w:sz w:val="24"/>
          <w:szCs w:val="24"/>
        </w:rPr>
        <w:t>.</w:t>
      </w:r>
    </w:p>
  </w:endnote>
  <w:endnote w:id="4">
    <w:p w14:paraId="72C03D23" w14:textId="45E58C52" w:rsidR="00B3080C" w:rsidRPr="00C365EE" w:rsidRDefault="00B3080C" w:rsidP="00C365EE">
      <w:pPr>
        <w:pStyle w:val="EndnoteText"/>
        <w:spacing w:line="480" w:lineRule="auto"/>
        <w:rPr>
          <w:rFonts w:ascii="Times New Roman" w:hAnsi="Times New Roman" w:cs="Times New Roman"/>
          <w:sz w:val="24"/>
          <w:szCs w:val="24"/>
        </w:rPr>
      </w:pPr>
      <w:r w:rsidRPr="00490642">
        <w:rPr>
          <w:rStyle w:val="EndnoteReference"/>
          <w:rFonts w:ascii="Times New Roman" w:hAnsi="Times New Roman" w:cs="Times New Roman"/>
          <w:sz w:val="24"/>
          <w:szCs w:val="24"/>
        </w:rPr>
        <w:endnoteRef/>
      </w:r>
      <w:r w:rsidRPr="00490642">
        <w:rPr>
          <w:rFonts w:ascii="Times New Roman" w:hAnsi="Times New Roman" w:cs="Times New Roman"/>
          <w:sz w:val="24"/>
          <w:szCs w:val="24"/>
        </w:rPr>
        <w:t xml:space="preserve"> </w:t>
      </w:r>
      <w:r w:rsidR="00672F6D">
        <w:rPr>
          <w:rFonts w:ascii="Times New Roman" w:hAnsi="Times New Roman" w:cs="Times New Roman"/>
          <w:sz w:val="24"/>
          <w:szCs w:val="24"/>
        </w:rPr>
        <w:t xml:space="preserve">One troy pound consists of twelve troy ounces (ozt.). </w:t>
      </w:r>
      <w:r w:rsidRPr="00490642">
        <w:rPr>
          <w:rFonts w:ascii="Times New Roman" w:hAnsi="Times New Roman" w:cs="Times New Roman"/>
          <w:sz w:val="24"/>
          <w:szCs w:val="24"/>
        </w:rPr>
        <w:t>James Rothwell</w:t>
      </w:r>
      <w:r w:rsidR="009035B5">
        <w:rPr>
          <w:rFonts w:ascii="Times New Roman" w:hAnsi="Times New Roman" w:cs="Times New Roman"/>
          <w:sz w:val="24"/>
          <w:szCs w:val="24"/>
        </w:rPr>
        <w:t xml:space="preserve">, Decorative Arts Curator, </w:t>
      </w:r>
      <w:r w:rsidR="0025125C">
        <w:rPr>
          <w:rFonts w:ascii="Times New Roman" w:hAnsi="Times New Roman" w:cs="Times New Roman"/>
          <w:sz w:val="24"/>
          <w:szCs w:val="24"/>
        </w:rPr>
        <w:t>National Trust of England, Wales, and Northern Ireland</w:t>
      </w:r>
      <w:r w:rsidR="009035B5">
        <w:rPr>
          <w:rFonts w:ascii="Times New Roman" w:hAnsi="Times New Roman" w:cs="Times New Roman"/>
          <w:sz w:val="24"/>
          <w:szCs w:val="24"/>
        </w:rPr>
        <w:t xml:space="preserve">, </w:t>
      </w:r>
      <w:r w:rsidRPr="00490642">
        <w:rPr>
          <w:rFonts w:ascii="Times New Roman" w:hAnsi="Times New Roman" w:cs="Times New Roman"/>
          <w:sz w:val="24"/>
          <w:szCs w:val="24"/>
        </w:rPr>
        <w:t>note</w:t>
      </w:r>
      <w:r w:rsidR="000B0C2B">
        <w:rPr>
          <w:rFonts w:ascii="Times New Roman" w:hAnsi="Times New Roman" w:cs="Times New Roman"/>
          <w:sz w:val="24"/>
          <w:szCs w:val="24"/>
        </w:rPr>
        <w:t>d</w:t>
      </w:r>
      <w:r w:rsidRPr="00490642">
        <w:rPr>
          <w:rFonts w:ascii="Times New Roman" w:hAnsi="Times New Roman" w:cs="Times New Roman"/>
          <w:sz w:val="24"/>
          <w:szCs w:val="24"/>
        </w:rPr>
        <w:t xml:space="preserve"> that, in historic lists of </w:t>
      </w:r>
      <w:r w:rsidR="00490642" w:rsidRPr="00490642">
        <w:rPr>
          <w:rFonts w:ascii="Times New Roman" w:hAnsi="Times New Roman" w:cs="Times New Roman"/>
          <w:sz w:val="24"/>
          <w:szCs w:val="24"/>
        </w:rPr>
        <w:t xml:space="preserve">English/British </w:t>
      </w:r>
      <w:r w:rsidRPr="00490642">
        <w:rPr>
          <w:rFonts w:ascii="Times New Roman" w:hAnsi="Times New Roman" w:cs="Times New Roman"/>
          <w:sz w:val="24"/>
          <w:szCs w:val="24"/>
        </w:rPr>
        <w:t>silver plate, silver bullion</w:t>
      </w:r>
      <w:r w:rsidR="00490642" w:rsidRPr="00490642">
        <w:rPr>
          <w:rFonts w:ascii="Times New Roman" w:hAnsi="Times New Roman" w:cs="Times New Roman"/>
          <w:sz w:val="24"/>
          <w:szCs w:val="24"/>
        </w:rPr>
        <w:t xml:space="preserve"> weights</w:t>
      </w:r>
      <w:r w:rsidRPr="00490642">
        <w:rPr>
          <w:rFonts w:ascii="Times New Roman" w:hAnsi="Times New Roman" w:cs="Times New Roman"/>
          <w:sz w:val="24"/>
          <w:szCs w:val="24"/>
        </w:rPr>
        <w:t xml:space="preserve"> </w:t>
      </w:r>
      <w:r w:rsidR="00490642" w:rsidRPr="00490642">
        <w:rPr>
          <w:rFonts w:ascii="Times New Roman" w:hAnsi="Times New Roman" w:cs="Times New Roman"/>
          <w:sz w:val="24"/>
          <w:szCs w:val="24"/>
        </w:rPr>
        <w:t xml:space="preserve">were rarely recorded down </w:t>
      </w:r>
      <w:r w:rsidR="00490642">
        <w:rPr>
          <w:rFonts w:ascii="Times New Roman" w:hAnsi="Times New Roman" w:cs="Times New Roman"/>
          <w:sz w:val="24"/>
          <w:szCs w:val="24"/>
        </w:rPr>
        <w:t xml:space="preserve">to </w:t>
      </w:r>
      <w:r w:rsidR="00490642" w:rsidRPr="00490642">
        <w:rPr>
          <w:rFonts w:ascii="Times New Roman" w:hAnsi="Times New Roman" w:cs="Times New Roman"/>
          <w:sz w:val="24"/>
          <w:szCs w:val="24"/>
        </w:rPr>
        <w:t>the grain level. Typically, the pennyweight (dwt</w:t>
      </w:r>
      <w:r w:rsidR="00672F6D">
        <w:rPr>
          <w:rFonts w:ascii="Times New Roman" w:hAnsi="Times New Roman" w:cs="Times New Roman"/>
          <w:sz w:val="24"/>
          <w:szCs w:val="24"/>
        </w:rPr>
        <w:t>.</w:t>
      </w:r>
      <w:r w:rsidR="00490642" w:rsidRPr="00490642">
        <w:rPr>
          <w:rFonts w:ascii="Times New Roman" w:hAnsi="Times New Roman" w:cs="Times New Roman"/>
          <w:sz w:val="24"/>
          <w:szCs w:val="24"/>
        </w:rPr>
        <w:t xml:space="preserve">) was rounded up or down accordingly. </w:t>
      </w:r>
      <w:r w:rsidR="00490642" w:rsidRPr="00C365EE">
        <w:rPr>
          <w:rFonts w:ascii="Times New Roman" w:hAnsi="Times New Roman" w:cs="Times New Roman"/>
          <w:sz w:val="24"/>
          <w:szCs w:val="24"/>
        </w:rPr>
        <w:t>James Rothwell</w:t>
      </w:r>
      <w:r w:rsidR="00915199">
        <w:rPr>
          <w:rFonts w:ascii="Times New Roman" w:hAnsi="Times New Roman" w:cs="Times New Roman"/>
          <w:sz w:val="24"/>
          <w:szCs w:val="24"/>
        </w:rPr>
        <w:t xml:space="preserve">, email message to author, </w:t>
      </w:r>
      <w:r w:rsidR="00490642" w:rsidRPr="00C365EE">
        <w:rPr>
          <w:rFonts w:ascii="Times New Roman" w:hAnsi="Times New Roman" w:cs="Times New Roman"/>
          <w:sz w:val="24"/>
          <w:szCs w:val="24"/>
        </w:rPr>
        <w:t>January 4, 2021.</w:t>
      </w:r>
      <w:r w:rsidR="00915199">
        <w:rPr>
          <w:rFonts w:ascii="Times New Roman" w:hAnsi="Times New Roman" w:cs="Times New Roman"/>
          <w:sz w:val="24"/>
          <w:szCs w:val="24"/>
        </w:rPr>
        <w:t xml:space="preserve"> </w:t>
      </w:r>
    </w:p>
  </w:endnote>
  <w:endnote w:id="5">
    <w:p w14:paraId="04F54746" w14:textId="509DE63B" w:rsidR="004A5FC7" w:rsidRPr="000C79AF" w:rsidDel="008A6E06" w:rsidRDefault="004A5FC7" w:rsidP="004A5FC7">
      <w:pPr>
        <w:pStyle w:val="EndnoteText"/>
        <w:spacing w:line="480" w:lineRule="auto"/>
        <w:rPr>
          <w:del w:id="3" w:author="Henry David" w:date="2022-04-12T10:06:00Z"/>
          <w:rFonts w:ascii="Times New Roman" w:hAnsi="Times New Roman" w:cs="Times New Roman"/>
          <w:sz w:val="24"/>
          <w:szCs w:val="24"/>
        </w:rPr>
      </w:pPr>
      <w:r w:rsidRPr="00DA2950">
        <w:rPr>
          <w:rStyle w:val="EndnoteReference"/>
          <w:rFonts w:ascii="Times New Roman" w:hAnsi="Times New Roman" w:cs="Times New Roman"/>
          <w:sz w:val="24"/>
          <w:szCs w:val="24"/>
        </w:rPr>
        <w:endnoteRef/>
      </w:r>
      <w:r w:rsidRPr="00DA2950">
        <w:rPr>
          <w:rFonts w:ascii="Times New Roman" w:hAnsi="Times New Roman" w:cs="Times New Roman"/>
          <w:sz w:val="24"/>
          <w:szCs w:val="24"/>
        </w:rPr>
        <w:t xml:space="preserve"> </w:t>
      </w:r>
      <w:r w:rsidRPr="00DA2950">
        <w:rPr>
          <w:rFonts w:ascii="Times New Roman" w:hAnsi="Times New Roman" w:cs="Times New Roman"/>
          <w:sz w:val="24"/>
          <w:szCs w:val="24"/>
        </w:rPr>
        <w:t>The followin</w:t>
      </w:r>
      <w:r>
        <w:rPr>
          <w:rFonts w:ascii="Times New Roman" w:hAnsi="Times New Roman" w:cs="Times New Roman"/>
          <w:sz w:val="24"/>
          <w:szCs w:val="24"/>
        </w:rPr>
        <w:t xml:space="preserve">g </w:t>
      </w:r>
      <w:r w:rsidRPr="00DA2950">
        <w:rPr>
          <w:rFonts w:ascii="Times New Roman" w:hAnsi="Times New Roman" w:cs="Times New Roman"/>
          <w:sz w:val="24"/>
          <w:szCs w:val="24"/>
        </w:rPr>
        <w:t xml:space="preserve">sources </w:t>
      </w:r>
      <w:r>
        <w:rPr>
          <w:rFonts w:ascii="Times New Roman" w:hAnsi="Times New Roman" w:cs="Times New Roman"/>
          <w:sz w:val="24"/>
          <w:szCs w:val="24"/>
        </w:rPr>
        <w:t>summarize the</w:t>
      </w:r>
      <w:r w:rsidRPr="00DA2950">
        <w:rPr>
          <w:rFonts w:ascii="Times New Roman" w:hAnsi="Times New Roman" w:cs="Times New Roman"/>
          <w:sz w:val="24"/>
          <w:szCs w:val="24"/>
        </w:rPr>
        <w:t xml:space="preserve"> essential literature from diverse fields of research</w:t>
      </w:r>
      <w:r w:rsidR="008C57C5">
        <w:rPr>
          <w:rFonts w:ascii="Times New Roman" w:hAnsi="Times New Roman" w:cs="Times New Roman"/>
          <w:sz w:val="24"/>
          <w:szCs w:val="24"/>
        </w:rPr>
        <w:t>:</w:t>
      </w:r>
      <w:r w:rsidRPr="00DA2950">
        <w:rPr>
          <w:rFonts w:ascii="Times New Roman" w:hAnsi="Times New Roman" w:cs="Times New Roman"/>
          <w:sz w:val="24"/>
          <w:szCs w:val="24"/>
        </w:rPr>
        <w:t xml:space="preserve"> </w:t>
      </w:r>
      <w:r w:rsidR="00A35FF6" w:rsidRPr="00DA2950">
        <w:rPr>
          <w:rFonts w:ascii="Times New Roman" w:hAnsi="Times New Roman" w:cs="Times New Roman"/>
          <w:sz w:val="24"/>
          <w:szCs w:val="24"/>
        </w:rPr>
        <w:t>{{</w:t>
      </w:r>
      <w:r w:rsidR="00A35FF6">
        <w:rPr>
          <w:rFonts w:ascii="Times New Roman" w:hAnsi="Times New Roman" w:cs="Times New Roman"/>
          <w:sz w:val="24"/>
          <w:szCs w:val="24"/>
        </w:rPr>
        <w:t xml:space="preserve"> </w:t>
      </w:r>
      <w:r w:rsidR="00A35FF6" w:rsidRPr="00DA2950">
        <w:rPr>
          <w:rFonts w:ascii="Times New Roman" w:hAnsi="Times New Roman" w:cs="Times New Roman"/>
          <w:color w:val="000000"/>
          <w:sz w:val="24"/>
          <w:szCs w:val="24"/>
        </w:rPr>
        <w:t>Borges et al. 2018</w:t>
      </w:r>
      <w:r w:rsidR="00A35FF6">
        <w:rPr>
          <w:rFonts w:ascii="Times New Roman" w:hAnsi="Times New Roman" w:cs="Times New Roman"/>
          <w:color w:val="000000"/>
          <w:sz w:val="24"/>
          <w:szCs w:val="24"/>
        </w:rPr>
        <w:t xml:space="preserve"> </w:t>
      </w:r>
      <w:r w:rsidR="00A35FF6" w:rsidRPr="00DA2950">
        <w:rPr>
          <w:rFonts w:ascii="Times New Roman" w:hAnsi="Times New Roman" w:cs="Times New Roman"/>
          <w:color w:val="000000"/>
          <w:sz w:val="24"/>
          <w:szCs w:val="24"/>
        </w:rPr>
        <w:t>}}</w:t>
      </w:r>
      <w:r w:rsidR="008C57C5">
        <w:rPr>
          <w:rFonts w:ascii="Times New Roman" w:hAnsi="Times New Roman" w:cs="Times New Roman"/>
          <w:color w:val="000000"/>
          <w:sz w:val="24"/>
          <w:szCs w:val="24"/>
        </w:rPr>
        <w:t>;</w:t>
      </w:r>
      <w:r w:rsidR="000C79AF">
        <w:rPr>
          <w:rFonts w:ascii="Times New Roman" w:hAnsi="Times New Roman" w:cs="Times New Roman"/>
          <w:color w:val="000000"/>
          <w:sz w:val="24"/>
          <w:szCs w:val="24"/>
        </w:rPr>
        <w:t xml:space="preserve"> {{Amussen and Long 2020}}; and {{Bigelow 2020}}, </w:t>
      </w:r>
      <w:r w:rsidR="000C79AF" w:rsidRPr="00DA2950">
        <w:rPr>
          <w:rFonts w:ascii="Times New Roman" w:hAnsi="Times New Roman" w:cs="Times New Roman"/>
          <w:color w:val="000000"/>
          <w:sz w:val="24"/>
          <w:szCs w:val="24"/>
        </w:rPr>
        <w:t xml:space="preserve">especially </w:t>
      </w:r>
      <w:r w:rsidR="0045368F">
        <w:rPr>
          <w:rFonts w:ascii="Times New Roman" w:hAnsi="Times New Roman" w:cs="Times New Roman"/>
          <w:color w:val="000000"/>
          <w:sz w:val="24"/>
          <w:szCs w:val="24"/>
        </w:rPr>
        <w:t xml:space="preserve">pp. </w:t>
      </w:r>
      <w:r w:rsidR="000C79AF">
        <w:rPr>
          <w:rFonts w:ascii="Times New Roman" w:hAnsi="Times New Roman" w:cs="Times New Roman"/>
          <w:color w:val="000000"/>
          <w:sz w:val="24"/>
          <w:szCs w:val="24"/>
        </w:rPr>
        <w:t>1–19,</w:t>
      </w:r>
      <w:r w:rsidR="000C79AF" w:rsidRPr="00DA2950">
        <w:rPr>
          <w:rFonts w:ascii="Times New Roman" w:hAnsi="Times New Roman" w:cs="Times New Roman"/>
          <w:color w:val="000000"/>
          <w:sz w:val="24"/>
          <w:szCs w:val="24"/>
        </w:rPr>
        <w:t xml:space="preserve"> “Introduction</w:t>
      </w:r>
      <w:r w:rsidR="000C79AF">
        <w:rPr>
          <w:rFonts w:ascii="Times New Roman" w:hAnsi="Times New Roman" w:cs="Times New Roman"/>
          <w:color w:val="000000"/>
          <w:sz w:val="24"/>
          <w:szCs w:val="24"/>
        </w:rPr>
        <w:t>:</w:t>
      </w:r>
      <w:r w:rsidR="000C79AF" w:rsidRPr="00DA2950">
        <w:rPr>
          <w:rFonts w:ascii="Times New Roman" w:hAnsi="Times New Roman" w:cs="Times New Roman"/>
          <w:color w:val="000000"/>
          <w:sz w:val="24"/>
          <w:szCs w:val="24"/>
        </w:rPr>
        <w:t xml:space="preserve"> </w:t>
      </w:r>
      <w:r w:rsidR="000C79AF">
        <w:rPr>
          <w:rFonts w:ascii="Times New Roman" w:hAnsi="Times New Roman" w:cs="Times New Roman"/>
          <w:color w:val="000000"/>
          <w:sz w:val="24"/>
          <w:szCs w:val="24"/>
        </w:rPr>
        <w:t>T</w:t>
      </w:r>
      <w:r w:rsidR="000C79AF" w:rsidRPr="00DA2950">
        <w:rPr>
          <w:rFonts w:ascii="Times New Roman" w:hAnsi="Times New Roman" w:cs="Times New Roman"/>
          <w:color w:val="000000"/>
          <w:sz w:val="24"/>
          <w:szCs w:val="24"/>
        </w:rPr>
        <w:t>he Meaning of Metals</w:t>
      </w:r>
      <w:r w:rsidR="000C79AF">
        <w:rPr>
          <w:rFonts w:ascii="Times New Roman" w:hAnsi="Times New Roman" w:cs="Times New Roman"/>
          <w:color w:val="000000"/>
          <w:sz w:val="24"/>
          <w:szCs w:val="24"/>
        </w:rPr>
        <w:t>.</w:t>
      </w:r>
      <w:r w:rsidR="00455E75">
        <w:rPr>
          <w:rFonts w:ascii="Times New Roman" w:hAnsi="Times New Roman" w:cs="Times New Roman"/>
          <w:color w:val="000000"/>
          <w:sz w:val="24"/>
          <w:szCs w:val="24"/>
        </w:rPr>
        <w:t>”</w:t>
      </w:r>
    </w:p>
  </w:endnote>
  <w:endnote w:id="6">
    <w:p w14:paraId="170F0F16" w14:textId="49049C2C" w:rsidR="000B0C2B" w:rsidRPr="00F46F0B" w:rsidRDefault="004D7BF6" w:rsidP="005C3DFD">
      <w:pPr>
        <w:pStyle w:val="EndnoteText"/>
        <w:spacing w:line="480" w:lineRule="auto"/>
        <w:rPr>
          <w:rFonts w:ascii="Times New Roman" w:hAnsi="Times New Roman" w:cs="Times New Roman"/>
          <w:sz w:val="24"/>
          <w:szCs w:val="24"/>
        </w:rPr>
      </w:pPr>
      <w:r w:rsidRPr="00C365EE">
        <w:rPr>
          <w:rStyle w:val="EndnoteReference"/>
          <w:rFonts w:ascii="Times New Roman" w:hAnsi="Times New Roman" w:cs="Times New Roman"/>
          <w:sz w:val="24"/>
          <w:szCs w:val="24"/>
        </w:rPr>
        <w:endnoteRef/>
      </w:r>
      <w:r w:rsidRPr="00C365EE">
        <w:rPr>
          <w:rFonts w:ascii="Times New Roman" w:hAnsi="Times New Roman" w:cs="Times New Roman"/>
          <w:sz w:val="24"/>
          <w:szCs w:val="24"/>
        </w:rPr>
        <w:t xml:space="preserve"> {{Sgard 1982}}</w:t>
      </w:r>
      <w:r w:rsidR="0068015B" w:rsidRPr="00C365EE">
        <w:rPr>
          <w:rFonts w:ascii="Times New Roman" w:hAnsi="Times New Roman" w:cs="Times New Roman"/>
          <w:sz w:val="24"/>
          <w:szCs w:val="24"/>
        </w:rPr>
        <w:t>,</w:t>
      </w:r>
      <w:r w:rsidRPr="00C365EE">
        <w:rPr>
          <w:rFonts w:ascii="Times New Roman" w:hAnsi="Times New Roman" w:cs="Times New Roman"/>
          <w:sz w:val="24"/>
          <w:szCs w:val="24"/>
        </w:rPr>
        <w:t xml:space="preserve"> 425</w:t>
      </w:r>
      <w:r w:rsidR="00896C83">
        <w:rPr>
          <w:rFonts w:ascii="Times New Roman" w:hAnsi="Times New Roman" w:cs="Times New Roman"/>
          <w:sz w:val="24"/>
          <w:szCs w:val="24"/>
        </w:rPr>
        <w:t>–</w:t>
      </w:r>
      <w:r w:rsidRPr="00C365EE">
        <w:rPr>
          <w:rFonts w:ascii="Times New Roman" w:hAnsi="Times New Roman" w:cs="Times New Roman"/>
          <w:sz w:val="24"/>
          <w:szCs w:val="24"/>
        </w:rPr>
        <w:t>26.</w:t>
      </w:r>
      <w:r w:rsidRPr="00F46F0B">
        <w:rPr>
          <w:rFonts w:ascii="Times New Roman" w:hAnsi="Times New Roman" w:cs="Times New Roman"/>
          <w:sz w:val="24"/>
          <w:szCs w:val="24"/>
        </w:rPr>
        <w:t xml:space="preserve"> </w:t>
      </w:r>
    </w:p>
  </w:endnote>
  <w:endnote w:id="7">
    <w:p w14:paraId="67E592AB" w14:textId="22098FE0" w:rsidR="004D7BF6" w:rsidRPr="00E253BE" w:rsidRDefault="004D7BF6" w:rsidP="005C3DFD">
      <w:pPr>
        <w:pStyle w:val="EndnoteText"/>
        <w:spacing w:line="480" w:lineRule="auto"/>
        <w:rPr>
          <w:rFonts w:ascii="Times New Roman" w:hAnsi="Times New Roman" w:cs="Times New Roman"/>
          <w:sz w:val="24"/>
          <w:szCs w:val="24"/>
        </w:rPr>
      </w:pPr>
      <w:r w:rsidRPr="00E253BE">
        <w:rPr>
          <w:rStyle w:val="EndnoteReference"/>
          <w:rFonts w:ascii="Times New Roman" w:hAnsi="Times New Roman" w:cs="Times New Roman"/>
          <w:sz w:val="24"/>
          <w:szCs w:val="24"/>
        </w:rPr>
        <w:endnoteRef/>
      </w:r>
      <w:r w:rsidRPr="00E253BE">
        <w:rPr>
          <w:rFonts w:ascii="Times New Roman" w:hAnsi="Times New Roman" w:cs="Times New Roman"/>
          <w:sz w:val="24"/>
          <w:szCs w:val="24"/>
        </w:rPr>
        <w:t xml:space="preserve"> {{</w:t>
      </w:r>
      <w:r w:rsidR="00BD36A0" w:rsidRPr="00E253BE">
        <w:rPr>
          <w:rFonts w:ascii="Times New Roman" w:hAnsi="Times New Roman" w:cs="Times New Roman"/>
          <w:sz w:val="24"/>
          <w:szCs w:val="24"/>
        </w:rPr>
        <w:t xml:space="preserve">Dennis 1960}}, </w:t>
      </w:r>
      <w:r w:rsidR="00C240AD">
        <w:rPr>
          <w:rFonts w:ascii="Times New Roman" w:hAnsi="Times New Roman" w:cs="Times New Roman"/>
          <w:sz w:val="24"/>
          <w:szCs w:val="24"/>
        </w:rPr>
        <w:t xml:space="preserve">vol. 2, </w:t>
      </w:r>
      <w:r w:rsidR="00BD36A0" w:rsidRPr="00E253BE">
        <w:rPr>
          <w:rFonts w:ascii="Times New Roman" w:hAnsi="Times New Roman" w:cs="Times New Roman"/>
          <w:sz w:val="24"/>
          <w:szCs w:val="24"/>
        </w:rPr>
        <w:t>10.</w:t>
      </w:r>
      <w:r w:rsidRPr="00E253BE">
        <w:rPr>
          <w:rFonts w:ascii="Times New Roman" w:hAnsi="Times New Roman" w:cs="Times New Roman"/>
          <w:sz w:val="24"/>
          <w:szCs w:val="24"/>
        </w:rPr>
        <w:t xml:space="preserve"> </w:t>
      </w:r>
    </w:p>
  </w:endnote>
  <w:endnote w:id="8">
    <w:p w14:paraId="19A81D34" w14:textId="6E4094F4" w:rsidR="00267763" w:rsidRPr="000B0C2B" w:rsidRDefault="003A1C5E" w:rsidP="005C3DFD">
      <w:pPr>
        <w:pStyle w:val="EndnoteText"/>
        <w:spacing w:line="480" w:lineRule="auto"/>
        <w:rPr>
          <w:rFonts w:ascii="Times New Roman" w:hAnsi="Times New Roman" w:cs="Times New Roman"/>
          <w:color w:val="000000"/>
          <w:spacing w:val="-5"/>
          <w:sz w:val="24"/>
          <w:szCs w:val="24"/>
          <w:shd w:val="clear" w:color="auto" w:fill="FFFFFF"/>
        </w:rPr>
      </w:pPr>
      <w:r w:rsidRPr="00E253BE">
        <w:rPr>
          <w:rStyle w:val="EndnoteReference"/>
          <w:rFonts w:ascii="Times New Roman" w:hAnsi="Times New Roman" w:cs="Times New Roman"/>
          <w:sz w:val="24"/>
          <w:szCs w:val="24"/>
        </w:rPr>
        <w:endnoteRef/>
      </w:r>
      <w:r w:rsidRPr="00E253BE">
        <w:rPr>
          <w:rFonts w:ascii="Times New Roman" w:hAnsi="Times New Roman" w:cs="Times New Roman"/>
          <w:sz w:val="24"/>
          <w:szCs w:val="24"/>
        </w:rPr>
        <w:t xml:space="preserve"> </w:t>
      </w:r>
      <w:bookmarkStart w:id="4" w:name="_Hlk70406500"/>
      <w:r w:rsidR="00267763" w:rsidRPr="00483D21">
        <w:rPr>
          <w:rFonts w:ascii="Times New Roman" w:hAnsi="Times New Roman" w:cs="Times New Roman"/>
          <w:sz w:val="24"/>
          <w:szCs w:val="24"/>
        </w:rPr>
        <w:t xml:space="preserve">The price of one </w:t>
      </w:r>
      <w:r w:rsidR="00267763" w:rsidRPr="00BF5CD6">
        <w:rPr>
          <w:rFonts w:ascii="Times New Roman" w:hAnsi="Times New Roman" w:cs="Times New Roman"/>
          <w:sz w:val="24"/>
          <w:szCs w:val="24"/>
        </w:rPr>
        <w:t>marc</w:t>
      </w:r>
      <w:r w:rsidR="00267763" w:rsidRPr="00483D21">
        <w:rPr>
          <w:rFonts w:ascii="Times New Roman" w:hAnsi="Times New Roman" w:cs="Times New Roman"/>
          <w:i/>
          <w:iCs/>
          <w:sz w:val="24"/>
          <w:szCs w:val="24"/>
        </w:rPr>
        <w:t xml:space="preserve"> </w:t>
      </w:r>
      <w:r w:rsidR="00267763" w:rsidRPr="00483D21">
        <w:rPr>
          <w:rFonts w:ascii="Times New Roman" w:hAnsi="Times New Roman" w:cs="Times New Roman"/>
          <w:sz w:val="24"/>
          <w:szCs w:val="24"/>
        </w:rPr>
        <w:t>of silver bullion increased</w:t>
      </w:r>
      <w:r w:rsidR="005F7A3D">
        <w:rPr>
          <w:rFonts w:ascii="Times New Roman" w:hAnsi="Times New Roman" w:cs="Times New Roman"/>
          <w:sz w:val="24"/>
          <w:szCs w:val="24"/>
        </w:rPr>
        <w:t xml:space="preserve"> </w:t>
      </w:r>
      <w:r w:rsidR="00267763" w:rsidRPr="00483D21">
        <w:rPr>
          <w:rFonts w:ascii="Times New Roman" w:hAnsi="Times New Roman" w:cs="Times New Roman"/>
          <w:sz w:val="24"/>
          <w:szCs w:val="24"/>
        </w:rPr>
        <w:t xml:space="preserve">from 52 </w:t>
      </w:r>
      <w:r w:rsidR="00267763" w:rsidRPr="000C117D">
        <w:rPr>
          <w:rFonts w:ascii="Times New Roman" w:hAnsi="Times New Roman" w:cs="Times New Roman"/>
          <w:sz w:val="24"/>
          <w:szCs w:val="24"/>
        </w:rPr>
        <w:t xml:space="preserve">livres </w:t>
      </w:r>
      <w:r w:rsidR="00267763" w:rsidRPr="00483D21">
        <w:rPr>
          <w:rFonts w:ascii="Times New Roman" w:hAnsi="Times New Roman" w:cs="Times New Roman"/>
          <w:sz w:val="24"/>
          <w:szCs w:val="24"/>
        </w:rPr>
        <w:t xml:space="preserve">in December 1751 to 52 </w:t>
      </w:r>
      <w:r w:rsidR="00267763" w:rsidRPr="000C117D">
        <w:rPr>
          <w:rFonts w:ascii="Times New Roman" w:hAnsi="Times New Roman" w:cs="Times New Roman"/>
          <w:sz w:val="24"/>
          <w:szCs w:val="24"/>
        </w:rPr>
        <w:t>livres</w:t>
      </w:r>
      <w:r w:rsidR="00267763" w:rsidRPr="00483D21">
        <w:rPr>
          <w:rFonts w:ascii="Times New Roman" w:hAnsi="Times New Roman" w:cs="Times New Roman"/>
          <w:sz w:val="24"/>
          <w:szCs w:val="24"/>
        </w:rPr>
        <w:t>, 1</w:t>
      </w:r>
      <w:r w:rsidR="00267763">
        <w:rPr>
          <w:rFonts w:ascii="Times New Roman" w:hAnsi="Times New Roman" w:cs="Times New Roman"/>
          <w:sz w:val="24"/>
          <w:szCs w:val="24"/>
        </w:rPr>
        <w:t>0</w:t>
      </w:r>
      <w:r w:rsidR="00267763" w:rsidRPr="00483D21">
        <w:rPr>
          <w:rFonts w:ascii="Times New Roman" w:hAnsi="Times New Roman" w:cs="Times New Roman"/>
          <w:sz w:val="24"/>
          <w:szCs w:val="24"/>
        </w:rPr>
        <w:t xml:space="preserve"> </w:t>
      </w:r>
      <w:r w:rsidR="00267763" w:rsidRPr="000C117D">
        <w:rPr>
          <w:rFonts w:ascii="Times New Roman" w:hAnsi="Times New Roman" w:cs="Times New Roman"/>
          <w:sz w:val="24"/>
          <w:szCs w:val="24"/>
        </w:rPr>
        <w:t>sous</w:t>
      </w:r>
      <w:r w:rsidR="00267763" w:rsidRPr="00483D21">
        <w:rPr>
          <w:rFonts w:ascii="Times New Roman" w:hAnsi="Times New Roman" w:cs="Times New Roman"/>
          <w:sz w:val="24"/>
          <w:szCs w:val="24"/>
        </w:rPr>
        <w:t xml:space="preserve"> </w:t>
      </w:r>
      <w:r w:rsidR="00267763">
        <w:rPr>
          <w:rFonts w:ascii="Times New Roman" w:hAnsi="Times New Roman" w:cs="Times New Roman"/>
          <w:sz w:val="24"/>
          <w:szCs w:val="24"/>
        </w:rPr>
        <w:t>by</w:t>
      </w:r>
      <w:r w:rsidR="00267763" w:rsidRPr="00483D21">
        <w:rPr>
          <w:rFonts w:ascii="Times New Roman" w:hAnsi="Times New Roman" w:cs="Times New Roman"/>
          <w:sz w:val="24"/>
          <w:szCs w:val="24"/>
        </w:rPr>
        <w:t xml:space="preserve"> May 1765. Paris, Archives nationales de France, Minutier central, LXXXIII, 511, May 22, 1765</w:t>
      </w:r>
      <w:r w:rsidR="00381748">
        <w:rPr>
          <w:rFonts w:ascii="Times New Roman" w:hAnsi="Times New Roman" w:cs="Times New Roman"/>
          <w:sz w:val="24"/>
          <w:szCs w:val="24"/>
        </w:rPr>
        <w:t>,</w:t>
      </w:r>
      <w:r w:rsidR="00267763" w:rsidRPr="00483D21">
        <w:rPr>
          <w:rFonts w:ascii="Times New Roman" w:hAnsi="Times New Roman" w:cs="Times New Roman"/>
          <w:sz w:val="24"/>
          <w:szCs w:val="24"/>
        </w:rPr>
        <w:t xml:space="preserve"> </w:t>
      </w:r>
      <w:r w:rsidR="00211577">
        <w:rPr>
          <w:rFonts w:ascii="Times New Roman" w:hAnsi="Times New Roman" w:cs="Times New Roman"/>
          <w:sz w:val="24"/>
          <w:szCs w:val="24"/>
        </w:rPr>
        <w:t>“</w:t>
      </w:r>
      <w:r w:rsidR="00267763" w:rsidRPr="00BF5CD6">
        <w:rPr>
          <w:rFonts w:ascii="Times New Roman" w:hAnsi="Times New Roman" w:cs="Times New Roman"/>
          <w:iCs/>
          <w:sz w:val="24"/>
          <w:szCs w:val="24"/>
        </w:rPr>
        <w:t>Délivrance de mobilier par François Thomas Germain, sculpteur orfèvre du roi</w:t>
      </w:r>
      <w:r w:rsidR="00267763" w:rsidRPr="00211577">
        <w:rPr>
          <w:rFonts w:ascii="Times New Roman" w:hAnsi="Times New Roman" w:cs="Times New Roman"/>
          <w:iCs/>
          <w:sz w:val="24"/>
          <w:szCs w:val="24"/>
        </w:rPr>
        <w:t>,</w:t>
      </w:r>
      <w:r w:rsidR="00211577">
        <w:rPr>
          <w:rFonts w:ascii="Times New Roman" w:hAnsi="Times New Roman" w:cs="Times New Roman"/>
          <w:iCs/>
          <w:sz w:val="24"/>
          <w:szCs w:val="24"/>
        </w:rPr>
        <w:t>”</w:t>
      </w:r>
      <w:r w:rsidR="00267763">
        <w:rPr>
          <w:rFonts w:ascii="Times New Roman" w:hAnsi="Times New Roman" w:cs="Times New Roman"/>
          <w:iCs/>
          <w:sz w:val="24"/>
          <w:szCs w:val="24"/>
        </w:rPr>
        <w:t xml:space="preserve"> under the subsection titled </w:t>
      </w:r>
      <w:bookmarkStart w:id="5" w:name="_Hlk70946370"/>
      <w:r w:rsidR="00267763" w:rsidRPr="00BF5CD6">
        <w:rPr>
          <w:rFonts w:ascii="Times New Roman" w:hAnsi="Times New Roman" w:cs="Times New Roman"/>
          <w:iCs/>
          <w:sz w:val="24"/>
          <w:szCs w:val="24"/>
        </w:rPr>
        <w:t>“</w:t>
      </w:r>
      <w:r w:rsidR="00267763" w:rsidRPr="00BF5CD6">
        <w:rPr>
          <w:rFonts w:ascii="Times New Roman" w:hAnsi="Times New Roman" w:cs="Times New Roman"/>
          <w:iCs/>
          <w:color w:val="000000"/>
          <w:sz w:val="24"/>
          <w:szCs w:val="24"/>
        </w:rPr>
        <w:t>Prem.er avril 1765.</w:t>
      </w:r>
      <w:r w:rsidR="00C34B6E">
        <w:rPr>
          <w:rFonts w:ascii="Times New Roman" w:hAnsi="Times New Roman" w:cs="Times New Roman"/>
          <w:iCs/>
          <w:color w:val="000000"/>
          <w:sz w:val="24"/>
          <w:szCs w:val="24"/>
        </w:rPr>
        <w:t xml:space="preserve"> </w:t>
      </w:r>
      <w:r w:rsidR="00267763" w:rsidRPr="00BF5CD6">
        <w:rPr>
          <w:rFonts w:ascii="Times New Roman" w:hAnsi="Times New Roman" w:cs="Times New Roman"/>
          <w:iCs/>
          <w:color w:val="000000"/>
          <w:sz w:val="24"/>
          <w:szCs w:val="24"/>
          <w:shd w:val="clear" w:color="auto" w:fill="FFFFFF"/>
        </w:rPr>
        <w:t>No.</w:t>
      </w:r>
      <w:r w:rsidR="00267763" w:rsidRPr="00BF5CD6">
        <w:rPr>
          <w:rFonts w:ascii="Times New Roman" w:hAnsi="Times New Roman" w:cs="Times New Roman"/>
          <w:iCs/>
          <w:color w:val="000000"/>
          <w:sz w:val="24"/>
          <w:szCs w:val="24"/>
        </w:rPr>
        <w:t>7. Bordereau et r</w:t>
      </w:r>
      <w:r w:rsidR="00267763" w:rsidRPr="00BF5CD6">
        <w:rPr>
          <w:rFonts w:ascii="Times New Roman" w:hAnsi="Times New Roman" w:cs="Times New Roman"/>
          <w:iCs/>
          <w:color w:val="000000"/>
          <w:sz w:val="24"/>
          <w:szCs w:val="24"/>
          <w:shd w:val="clear" w:color="auto" w:fill="FFFFFF"/>
        </w:rPr>
        <w:t>ésultat </w:t>
      </w:r>
      <w:r w:rsidR="00267763" w:rsidRPr="00BF5CD6">
        <w:rPr>
          <w:rFonts w:ascii="Times New Roman" w:hAnsi="Times New Roman" w:cs="Times New Roman"/>
          <w:iCs/>
          <w:color w:val="000000"/>
          <w:sz w:val="24"/>
          <w:szCs w:val="24"/>
        </w:rPr>
        <w:t>des matières </w:t>
      </w:r>
      <w:r w:rsidR="00267763" w:rsidRPr="00BF5CD6">
        <w:rPr>
          <w:rFonts w:ascii="Times New Roman" w:hAnsi="Times New Roman" w:cs="Times New Roman"/>
          <w:iCs/>
          <w:color w:val="000000"/>
          <w:sz w:val="24"/>
          <w:szCs w:val="24"/>
          <w:shd w:val="clear" w:color="auto" w:fill="FFFFFF"/>
        </w:rPr>
        <w:t>d’orphèvreries </w:t>
      </w:r>
      <w:r w:rsidR="00267763" w:rsidRPr="00BF5CD6">
        <w:rPr>
          <w:rFonts w:ascii="Times New Roman" w:hAnsi="Times New Roman" w:cs="Times New Roman"/>
          <w:iCs/>
          <w:color w:val="000000"/>
          <w:sz w:val="24"/>
          <w:szCs w:val="24"/>
        </w:rPr>
        <w:t xml:space="preserve">remises par Mr. Germain </w:t>
      </w:r>
      <w:r w:rsidR="00267763" w:rsidRPr="00BF5CD6">
        <w:rPr>
          <w:rFonts w:ascii="Times New Roman" w:hAnsi="Times New Roman" w:cs="Times New Roman"/>
          <w:iCs/>
          <w:sz w:val="24"/>
          <w:szCs w:val="24"/>
        </w:rPr>
        <w:t>le </w:t>
      </w:r>
      <w:hyperlink r:id="rId1" w:tgtFrame="_blank" w:history="1">
        <w:r w:rsidR="00267763" w:rsidRPr="00BF5CD6">
          <w:rPr>
            <w:rStyle w:val="Hyperlink"/>
            <w:rFonts w:ascii="Times New Roman" w:hAnsi="Times New Roman" w:cs="Times New Roman"/>
            <w:iCs/>
            <w:color w:val="auto"/>
            <w:sz w:val="24"/>
            <w:szCs w:val="24"/>
            <w:u w:val="none"/>
          </w:rPr>
          <w:t>p.er</w:t>
        </w:r>
      </w:hyperlink>
      <w:r w:rsidR="00267763" w:rsidRPr="00BF5CD6">
        <w:rPr>
          <w:rFonts w:ascii="Times New Roman" w:hAnsi="Times New Roman" w:cs="Times New Roman"/>
          <w:iCs/>
          <w:color w:val="000000"/>
          <w:sz w:val="24"/>
          <w:szCs w:val="24"/>
        </w:rPr>
        <w:t> avril 1765 à la commandite avec le prix des matières et l’apréciation des </w:t>
      </w:r>
      <w:r w:rsidR="00267763" w:rsidRPr="00BF5CD6">
        <w:rPr>
          <w:rFonts w:ascii="Times New Roman" w:hAnsi="Times New Roman" w:cs="Times New Roman"/>
          <w:iCs/>
          <w:color w:val="000000"/>
          <w:sz w:val="24"/>
          <w:szCs w:val="24"/>
          <w:shd w:val="clear" w:color="auto" w:fill="FFFFFF"/>
        </w:rPr>
        <w:t>façons </w:t>
      </w:r>
      <w:r w:rsidR="00267763" w:rsidRPr="00BF5CD6">
        <w:rPr>
          <w:rFonts w:ascii="Times New Roman" w:hAnsi="Times New Roman" w:cs="Times New Roman"/>
          <w:iCs/>
          <w:color w:val="000000"/>
          <w:sz w:val="24"/>
          <w:szCs w:val="24"/>
        </w:rPr>
        <w:t>à payer aud.t </w:t>
      </w:r>
      <w:r w:rsidR="00267763" w:rsidRPr="00BF5CD6">
        <w:rPr>
          <w:rFonts w:ascii="Times New Roman" w:hAnsi="Times New Roman" w:cs="Times New Roman"/>
          <w:iCs/>
          <w:color w:val="000000"/>
          <w:sz w:val="24"/>
          <w:szCs w:val="24"/>
          <w:shd w:val="clear" w:color="auto" w:fill="FFFFFF"/>
        </w:rPr>
        <w:t>Sr. </w:t>
      </w:r>
      <w:r w:rsidR="00267763" w:rsidRPr="00BF5CD6">
        <w:rPr>
          <w:rFonts w:ascii="Times New Roman" w:hAnsi="Times New Roman" w:cs="Times New Roman"/>
          <w:iCs/>
          <w:color w:val="000000"/>
          <w:sz w:val="24"/>
          <w:szCs w:val="24"/>
        </w:rPr>
        <w:t>Germain</w:t>
      </w:r>
      <w:bookmarkEnd w:id="5"/>
      <w:r w:rsidR="00267763" w:rsidRPr="00BF5CD6">
        <w:rPr>
          <w:rFonts w:ascii="Times New Roman" w:hAnsi="Times New Roman" w:cs="Times New Roman"/>
          <w:iCs/>
          <w:sz w:val="24"/>
          <w:szCs w:val="24"/>
        </w:rPr>
        <w:t>.</w:t>
      </w:r>
      <w:r w:rsidR="00267763" w:rsidRPr="00267763">
        <w:rPr>
          <w:rFonts w:ascii="Times New Roman" w:hAnsi="Times New Roman" w:cs="Times New Roman"/>
          <w:iCs/>
          <w:sz w:val="24"/>
          <w:szCs w:val="24"/>
        </w:rPr>
        <w:t>”</w:t>
      </w:r>
      <w:r w:rsidR="00267763" w:rsidRPr="00483D21">
        <w:rPr>
          <w:rFonts w:ascii="Times New Roman" w:hAnsi="Times New Roman" w:cs="Times New Roman"/>
          <w:i/>
          <w:sz w:val="24"/>
          <w:szCs w:val="24"/>
        </w:rPr>
        <w:t xml:space="preserve"> </w:t>
      </w:r>
      <w:r w:rsidR="00267763" w:rsidRPr="00483D21">
        <w:rPr>
          <w:rFonts w:ascii="Times New Roman" w:hAnsi="Times New Roman" w:cs="Times New Roman"/>
          <w:sz w:val="24"/>
          <w:szCs w:val="24"/>
        </w:rPr>
        <w:t>Images of the document were kindly shared by Peter Fuhring.</w:t>
      </w:r>
      <w:bookmarkEnd w:id="4"/>
      <w:r w:rsidR="00267763">
        <w:rPr>
          <w:rFonts w:ascii="Times New Roman" w:hAnsi="Times New Roman" w:cs="Times New Roman"/>
          <w:sz w:val="24"/>
          <w:szCs w:val="24"/>
        </w:rPr>
        <w:t xml:space="preserve"> </w:t>
      </w:r>
      <w:r w:rsidR="008C57C5">
        <w:rPr>
          <w:rFonts w:ascii="Times New Roman" w:hAnsi="Times New Roman" w:cs="Times New Roman"/>
          <w:sz w:val="24"/>
          <w:szCs w:val="24"/>
        </w:rPr>
        <w:t xml:space="preserve">See </w:t>
      </w:r>
      <w:r w:rsidR="00E253BE" w:rsidRPr="00F70E16">
        <w:rPr>
          <w:rFonts w:ascii="Times New Roman" w:hAnsi="Times New Roman" w:cs="Times New Roman"/>
          <w:sz w:val="24"/>
          <w:szCs w:val="24"/>
        </w:rPr>
        <w:t>{{</w:t>
      </w:r>
      <w:r w:rsidR="00583A0B">
        <w:rPr>
          <w:rFonts w:ascii="Times New Roman" w:hAnsi="Times New Roman" w:cs="Times New Roman"/>
          <w:sz w:val="24"/>
          <w:szCs w:val="24"/>
        </w:rPr>
        <w:t>Solodkoff</w:t>
      </w:r>
      <w:r w:rsidR="00E253BE" w:rsidRPr="00F70E16">
        <w:rPr>
          <w:rFonts w:ascii="Times New Roman" w:hAnsi="Times New Roman" w:cs="Times New Roman"/>
          <w:sz w:val="24"/>
          <w:szCs w:val="24"/>
        </w:rPr>
        <w:t xml:space="preserve"> 2000}}, </w:t>
      </w:r>
      <w:r w:rsidR="00A07574">
        <w:rPr>
          <w:rFonts w:ascii="Times New Roman" w:hAnsi="Times New Roman" w:cs="Times New Roman"/>
          <w:sz w:val="24"/>
          <w:szCs w:val="24"/>
        </w:rPr>
        <w:t>13</w:t>
      </w:r>
      <w:r w:rsidR="005F7A3D">
        <w:rPr>
          <w:rFonts w:ascii="Times New Roman" w:hAnsi="Times New Roman" w:cs="Times New Roman"/>
          <w:sz w:val="24"/>
          <w:szCs w:val="24"/>
        </w:rPr>
        <w:t>1</w:t>
      </w:r>
      <w:r w:rsidR="00896C83">
        <w:rPr>
          <w:rFonts w:ascii="Times New Roman" w:hAnsi="Times New Roman" w:cs="Times New Roman"/>
          <w:sz w:val="24"/>
          <w:szCs w:val="24"/>
        </w:rPr>
        <w:t>–</w:t>
      </w:r>
      <w:r w:rsidR="00E253BE" w:rsidRPr="00F70E16">
        <w:rPr>
          <w:rFonts w:ascii="Times New Roman" w:hAnsi="Times New Roman" w:cs="Times New Roman"/>
          <w:sz w:val="24"/>
          <w:szCs w:val="24"/>
        </w:rPr>
        <w:t>3</w:t>
      </w:r>
      <w:r w:rsidR="005F7A3D">
        <w:rPr>
          <w:rFonts w:ascii="Times New Roman" w:hAnsi="Times New Roman" w:cs="Times New Roman"/>
          <w:sz w:val="24"/>
          <w:szCs w:val="24"/>
        </w:rPr>
        <w:t>2 (citing a document dated December 15, 1751</w:t>
      </w:r>
      <w:r w:rsidR="005F7AAA">
        <w:rPr>
          <w:rFonts w:ascii="Times New Roman" w:hAnsi="Times New Roman" w:cs="Times New Roman"/>
          <w:sz w:val="24"/>
          <w:szCs w:val="24"/>
        </w:rPr>
        <w:t>)</w:t>
      </w:r>
      <w:r w:rsidR="00B00AF9">
        <w:rPr>
          <w:rFonts w:ascii="Times New Roman" w:hAnsi="Times New Roman" w:cs="Times New Roman"/>
          <w:sz w:val="24"/>
          <w:szCs w:val="24"/>
        </w:rPr>
        <w:t>,</w:t>
      </w:r>
      <w:r w:rsidR="00E253BE" w:rsidRPr="00F70E16">
        <w:rPr>
          <w:rFonts w:ascii="Times New Roman" w:hAnsi="Times New Roman" w:cs="Times New Roman"/>
          <w:sz w:val="24"/>
          <w:szCs w:val="24"/>
        </w:rPr>
        <w:t xml:space="preserve"> </w:t>
      </w:r>
      <w:r w:rsidR="00E253BE" w:rsidRPr="00E253BE">
        <w:rPr>
          <w:rFonts w:ascii="Times New Roman" w:hAnsi="Times New Roman" w:cs="Times New Roman"/>
          <w:sz w:val="24"/>
          <w:szCs w:val="24"/>
        </w:rPr>
        <w:t>and {{Seelig 2012}}, 92.</w:t>
      </w:r>
    </w:p>
  </w:endnote>
  <w:endnote w:id="9">
    <w:p w14:paraId="6D38914B" w14:textId="5461EE67" w:rsidR="00435A03" w:rsidRPr="00F46F0B" w:rsidRDefault="00435A03" w:rsidP="005C3DFD">
      <w:pPr>
        <w:pStyle w:val="EndnoteText"/>
        <w:spacing w:line="480" w:lineRule="auto"/>
        <w:rPr>
          <w:rFonts w:ascii="Times New Roman" w:hAnsi="Times New Roman" w:cs="Times New Roman"/>
          <w:sz w:val="24"/>
          <w:szCs w:val="24"/>
        </w:rPr>
      </w:pPr>
      <w:r w:rsidRPr="00E253BE">
        <w:rPr>
          <w:rStyle w:val="EndnoteReference"/>
          <w:rFonts w:ascii="Times New Roman" w:hAnsi="Times New Roman" w:cs="Times New Roman"/>
          <w:sz w:val="24"/>
          <w:szCs w:val="24"/>
        </w:rPr>
        <w:endnoteRef/>
      </w:r>
      <w:r w:rsidRPr="00E253BE">
        <w:rPr>
          <w:rFonts w:ascii="Times New Roman" w:hAnsi="Times New Roman" w:cs="Times New Roman"/>
          <w:sz w:val="24"/>
          <w:szCs w:val="24"/>
        </w:rPr>
        <w:t xml:space="preserve"> The important </w:t>
      </w:r>
      <w:r w:rsidR="002875D7">
        <w:rPr>
          <w:rFonts w:ascii="Times New Roman" w:hAnsi="Times New Roman" w:cs="Times New Roman"/>
          <w:sz w:val="24"/>
          <w:szCs w:val="24"/>
        </w:rPr>
        <w:t xml:space="preserve">two-part </w:t>
      </w:r>
      <w:r w:rsidRPr="00E253BE">
        <w:rPr>
          <w:rFonts w:ascii="Times New Roman" w:hAnsi="Times New Roman" w:cs="Times New Roman"/>
          <w:sz w:val="24"/>
          <w:szCs w:val="24"/>
        </w:rPr>
        <w:t>1748 publication</w:t>
      </w:r>
      <w:r w:rsidRPr="00F46F0B">
        <w:rPr>
          <w:rFonts w:ascii="Times New Roman" w:hAnsi="Times New Roman" w:cs="Times New Roman"/>
          <w:sz w:val="24"/>
          <w:szCs w:val="24"/>
        </w:rPr>
        <w:t xml:space="preserve"> of </w:t>
      </w:r>
      <w:r w:rsidRPr="00F46F0B">
        <w:rPr>
          <w:rFonts w:ascii="Times New Roman" w:hAnsi="Times New Roman" w:cs="Times New Roman"/>
          <w:i/>
          <w:sz w:val="24"/>
          <w:szCs w:val="24"/>
        </w:rPr>
        <w:t xml:space="preserve">Éléments d’orfèvrerie divisés en deux parties de cinquante feuilles chacune compose par Pierre Germain, marchand orfevre joaillier </w:t>
      </w:r>
      <w:r w:rsidRPr="00F46F0B">
        <w:rPr>
          <w:rFonts w:ascii="Times New Roman" w:hAnsi="Times New Roman" w:cs="Times New Roman"/>
          <w:sz w:val="24"/>
          <w:szCs w:val="24"/>
        </w:rPr>
        <w:t xml:space="preserve">by Pierre Germain cost </w:t>
      </w:r>
      <w:r w:rsidR="002875D7">
        <w:rPr>
          <w:rFonts w:ascii="Times New Roman" w:hAnsi="Times New Roman" w:cs="Times New Roman"/>
          <w:sz w:val="24"/>
          <w:szCs w:val="24"/>
        </w:rPr>
        <w:t>1</w:t>
      </w:r>
      <w:r w:rsidRPr="00F46F0B">
        <w:rPr>
          <w:rFonts w:ascii="Times New Roman" w:hAnsi="Times New Roman" w:cs="Times New Roman"/>
          <w:sz w:val="24"/>
          <w:szCs w:val="24"/>
        </w:rPr>
        <w:t xml:space="preserve">2 livres </w:t>
      </w:r>
      <w:r w:rsidR="002875D7">
        <w:rPr>
          <w:rFonts w:ascii="Times New Roman" w:hAnsi="Times New Roman" w:cs="Times New Roman"/>
          <w:sz w:val="24"/>
          <w:szCs w:val="24"/>
        </w:rPr>
        <w:t xml:space="preserve">per division, each with </w:t>
      </w:r>
      <w:r w:rsidRPr="00F46F0B">
        <w:rPr>
          <w:rFonts w:ascii="Times New Roman" w:hAnsi="Times New Roman" w:cs="Times New Roman"/>
          <w:sz w:val="24"/>
          <w:szCs w:val="24"/>
        </w:rPr>
        <w:t>fifty sheets</w:t>
      </w:r>
      <w:r w:rsidR="002875D7">
        <w:rPr>
          <w:rFonts w:ascii="Times New Roman" w:hAnsi="Times New Roman" w:cs="Times New Roman"/>
          <w:sz w:val="24"/>
          <w:szCs w:val="24"/>
        </w:rPr>
        <w:t xml:space="preserve"> of designs</w:t>
      </w:r>
      <w:r w:rsidRPr="00F46F0B">
        <w:rPr>
          <w:rFonts w:ascii="Times New Roman" w:hAnsi="Times New Roman" w:cs="Times New Roman"/>
          <w:sz w:val="24"/>
          <w:szCs w:val="24"/>
        </w:rPr>
        <w:t xml:space="preserve">. </w:t>
      </w:r>
      <w:r w:rsidR="008C57C5">
        <w:rPr>
          <w:rFonts w:ascii="Times New Roman" w:hAnsi="Times New Roman" w:cs="Times New Roman"/>
          <w:sz w:val="24"/>
          <w:szCs w:val="24"/>
        </w:rPr>
        <w:t xml:space="preserve">See </w:t>
      </w:r>
      <w:r w:rsidR="00027D70" w:rsidRPr="00F46F0B">
        <w:rPr>
          <w:rFonts w:ascii="Times New Roman" w:hAnsi="Times New Roman" w:cs="Times New Roman"/>
          <w:sz w:val="24"/>
          <w:szCs w:val="24"/>
        </w:rPr>
        <w:t>{{Germain 1748}}</w:t>
      </w:r>
      <w:r w:rsidR="006B47A4">
        <w:rPr>
          <w:rFonts w:ascii="Times New Roman" w:hAnsi="Times New Roman" w:cs="Times New Roman"/>
          <w:sz w:val="24"/>
          <w:szCs w:val="24"/>
        </w:rPr>
        <w:t xml:space="preserve"> </w:t>
      </w:r>
      <w:r w:rsidR="0020776F" w:rsidRPr="00F46F0B">
        <w:rPr>
          <w:rFonts w:ascii="Times New Roman" w:hAnsi="Times New Roman" w:cs="Times New Roman"/>
          <w:sz w:val="24"/>
          <w:szCs w:val="24"/>
        </w:rPr>
        <w:t xml:space="preserve">and </w:t>
      </w:r>
      <w:r w:rsidR="00027D70" w:rsidRPr="00F46F0B">
        <w:rPr>
          <w:rFonts w:ascii="Times New Roman" w:hAnsi="Times New Roman" w:cs="Times New Roman"/>
          <w:sz w:val="24"/>
          <w:szCs w:val="24"/>
        </w:rPr>
        <w:t>{{Bapst 1887}}</w:t>
      </w:r>
      <w:r w:rsidR="0026649C">
        <w:rPr>
          <w:rFonts w:ascii="Times New Roman" w:hAnsi="Times New Roman" w:cs="Times New Roman"/>
          <w:sz w:val="24"/>
          <w:szCs w:val="24"/>
        </w:rPr>
        <w:t>,</w:t>
      </w:r>
      <w:r w:rsidR="00027D70" w:rsidRPr="00F46F0B">
        <w:rPr>
          <w:rFonts w:ascii="Times New Roman" w:hAnsi="Times New Roman" w:cs="Times New Roman"/>
          <w:sz w:val="24"/>
          <w:szCs w:val="24"/>
        </w:rPr>
        <w:t xml:space="preserve"> 183n4.</w:t>
      </w:r>
    </w:p>
  </w:endnote>
  <w:endnote w:id="10">
    <w:p w14:paraId="2E2AEF05" w14:textId="7DB2FAB0" w:rsidR="008F6AA2" w:rsidRPr="00F46F0B" w:rsidRDefault="008F6AA2" w:rsidP="00E531B6">
      <w:pPr>
        <w:pStyle w:val="EndnoteText"/>
        <w:spacing w:line="480" w:lineRule="auto"/>
        <w:rPr>
          <w:rFonts w:ascii="Times New Roman" w:hAnsi="Times New Roman" w:cs="Times New Roman"/>
          <w:sz w:val="24"/>
          <w:szCs w:val="24"/>
        </w:rPr>
      </w:pPr>
      <w:r w:rsidRPr="00F46F0B">
        <w:rPr>
          <w:rStyle w:val="EndnoteReference"/>
          <w:rFonts w:ascii="Times New Roman" w:hAnsi="Times New Roman" w:cs="Times New Roman"/>
          <w:sz w:val="24"/>
          <w:szCs w:val="24"/>
        </w:rPr>
        <w:endnoteRef/>
      </w:r>
      <w:r w:rsidRPr="00F46F0B">
        <w:rPr>
          <w:rFonts w:ascii="Times New Roman" w:hAnsi="Times New Roman" w:cs="Times New Roman"/>
          <w:sz w:val="24"/>
          <w:szCs w:val="24"/>
        </w:rPr>
        <w:t xml:space="preserve"> </w:t>
      </w:r>
      <w:r w:rsidR="0051624B" w:rsidRPr="00F46F0B">
        <w:rPr>
          <w:rFonts w:ascii="Times New Roman" w:hAnsi="Times New Roman" w:cs="Times New Roman"/>
          <w:sz w:val="24"/>
          <w:szCs w:val="24"/>
        </w:rPr>
        <w:t>Currencies varied regionally</w:t>
      </w:r>
      <w:r w:rsidR="00EB78EE">
        <w:rPr>
          <w:rFonts w:ascii="Times New Roman" w:hAnsi="Times New Roman" w:cs="Times New Roman"/>
          <w:sz w:val="24"/>
          <w:szCs w:val="24"/>
        </w:rPr>
        <w:t xml:space="preserve"> and temporally</w:t>
      </w:r>
      <w:r w:rsidR="0051624B" w:rsidRPr="00F46F0B">
        <w:rPr>
          <w:rFonts w:ascii="Times New Roman" w:hAnsi="Times New Roman" w:cs="Times New Roman"/>
          <w:sz w:val="24"/>
          <w:szCs w:val="24"/>
        </w:rPr>
        <w:t xml:space="preserve"> </w:t>
      </w:r>
      <w:r w:rsidR="00EB78EE">
        <w:rPr>
          <w:rFonts w:ascii="Times New Roman" w:hAnsi="Times New Roman" w:cs="Times New Roman"/>
          <w:sz w:val="24"/>
          <w:szCs w:val="24"/>
        </w:rPr>
        <w:t>across</w:t>
      </w:r>
      <w:r w:rsidR="0051624B" w:rsidRPr="00F46F0B">
        <w:rPr>
          <w:rFonts w:ascii="Times New Roman" w:hAnsi="Times New Roman" w:cs="Times New Roman"/>
          <w:sz w:val="24"/>
          <w:szCs w:val="24"/>
        </w:rPr>
        <w:t xml:space="preserve"> the Holy Roman Empire</w:t>
      </w:r>
      <w:r w:rsidR="00BF4EA7">
        <w:rPr>
          <w:rFonts w:ascii="Times New Roman" w:hAnsi="Times New Roman" w:cs="Times New Roman"/>
          <w:sz w:val="24"/>
          <w:szCs w:val="24"/>
        </w:rPr>
        <w:t>. T</w:t>
      </w:r>
      <w:r w:rsidR="00B50606" w:rsidRPr="00F46F0B">
        <w:rPr>
          <w:rFonts w:ascii="Times New Roman" w:hAnsi="Times New Roman" w:cs="Times New Roman"/>
          <w:sz w:val="24"/>
          <w:szCs w:val="24"/>
        </w:rPr>
        <w:t>he Convention of Vienna in September 1753</w:t>
      </w:r>
      <w:r w:rsidR="00BF4EA7">
        <w:rPr>
          <w:rFonts w:ascii="Times New Roman" w:hAnsi="Times New Roman" w:cs="Times New Roman"/>
          <w:sz w:val="24"/>
          <w:szCs w:val="24"/>
        </w:rPr>
        <w:t>, however,</w:t>
      </w:r>
      <w:r w:rsidR="00B50606" w:rsidRPr="00F46F0B">
        <w:rPr>
          <w:rFonts w:ascii="Times New Roman" w:hAnsi="Times New Roman" w:cs="Times New Roman"/>
          <w:sz w:val="24"/>
          <w:szCs w:val="24"/>
        </w:rPr>
        <w:t xml:space="preserve"> set </w:t>
      </w:r>
      <w:r w:rsidR="0020138A" w:rsidRPr="00F46F0B">
        <w:rPr>
          <w:rFonts w:ascii="Times New Roman" w:hAnsi="Times New Roman" w:cs="Times New Roman"/>
          <w:sz w:val="24"/>
          <w:szCs w:val="24"/>
        </w:rPr>
        <w:t>a</w:t>
      </w:r>
      <w:r w:rsidR="00B50606" w:rsidRPr="00F46F0B">
        <w:rPr>
          <w:rFonts w:ascii="Times New Roman" w:hAnsi="Times New Roman" w:cs="Times New Roman"/>
          <w:sz w:val="24"/>
          <w:szCs w:val="24"/>
        </w:rPr>
        <w:t xml:space="preserve"> standard</w:t>
      </w:r>
      <w:r w:rsidR="0020138A" w:rsidRPr="00F46F0B">
        <w:rPr>
          <w:rFonts w:ascii="Times New Roman" w:hAnsi="Times New Roman" w:cs="Times New Roman"/>
          <w:sz w:val="24"/>
          <w:szCs w:val="24"/>
        </w:rPr>
        <w:t xml:space="preserve"> that was widely adopted</w:t>
      </w:r>
      <w:r w:rsidR="00BF4EA7">
        <w:rPr>
          <w:rFonts w:ascii="Times New Roman" w:hAnsi="Times New Roman" w:cs="Times New Roman"/>
          <w:sz w:val="24"/>
          <w:szCs w:val="24"/>
        </w:rPr>
        <w:t>, though not in Mecklenburg-Schwerin nor in Hanover (</w:t>
      </w:r>
      <w:r w:rsidR="00BF4EA7" w:rsidRPr="0045368F">
        <w:rPr>
          <w:rFonts w:ascii="Times New Roman" w:hAnsi="Times New Roman" w:cs="Times New Roman"/>
          <w:sz w:val="24"/>
          <w:szCs w:val="24"/>
        </w:rPr>
        <w:t xml:space="preserve">see </w:t>
      </w:r>
      <w:hyperlink w:anchor="_top" w:history="1">
        <w:r w:rsidR="00BF4EA7" w:rsidRPr="00EF2EFB">
          <w:rPr>
            <w:rStyle w:val="Hyperlink"/>
            <w:rFonts w:ascii="Times New Roman" w:hAnsi="Times New Roman" w:cs="Times New Roman"/>
            <w:b/>
            <w:bCs/>
            <w:sz w:val="24"/>
            <w:szCs w:val="24"/>
          </w:rPr>
          <w:t>notes 1</w:t>
        </w:r>
        <w:r w:rsidR="00835A3F" w:rsidRPr="00EF2EFB">
          <w:rPr>
            <w:rStyle w:val="Hyperlink"/>
            <w:rFonts w:ascii="Times New Roman" w:hAnsi="Times New Roman" w:cs="Times New Roman"/>
            <w:b/>
            <w:bCs/>
            <w:sz w:val="24"/>
            <w:szCs w:val="24"/>
          </w:rPr>
          <w:t>1</w:t>
        </w:r>
      </w:hyperlink>
      <w:r w:rsidR="00BF4EA7" w:rsidRPr="0045368F">
        <w:rPr>
          <w:rFonts w:ascii="Times New Roman" w:hAnsi="Times New Roman" w:cs="Times New Roman"/>
          <w:sz w:val="24"/>
          <w:szCs w:val="24"/>
        </w:rPr>
        <w:t xml:space="preserve"> and</w:t>
      </w:r>
      <w:r w:rsidR="0045368F" w:rsidRPr="0045368F">
        <w:rPr>
          <w:rFonts w:ascii="Times New Roman" w:hAnsi="Times New Roman" w:cs="Times New Roman"/>
          <w:sz w:val="24"/>
          <w:szCs w:val="24"/>
        </w:rPr>
        <w:t xml:space="preserve"> </w:t>
      </w:r>
      <w:hyperlink w:anchor="_top" w:history="1">
        <w:r w:rsidR="0045368F" w:rsidRPr="00EF2EFB">
          <w:rPr>
            <w:rStyle w:val="Hyperlink"/>
            <w:rFonts w:ascii="Times New Roman" w:hAnsi="Times New Roman" w:cs="Times New Roman"/>
            <w:b/>
            <w:bCs/>
            <w:sz w:val="24"/>
            <w:szCs w:val="24"/>
          </w:rPr>
          <w:t>12</w:t>
        </w:r>
      </w:hyperlink>
      <w:r w:rsidR="00BF4EA7" w:rsidRPr="0045368F">
        <w:rPr>
          <w:rFonts w:ascii="Times New Roman" w:hAnsi="Times New Roman" w:cs="Times New Roman"/>
          <w:sz w:val="24"/>
          <w:szCs w:val="24"/>
        </w:rPr>
        <w:t xml:space="preserve"> below).</w:t>
      </w:r>
      <w:r w:rsidR="00A71951" w:rsidRPr="0045368F">
        <w:rPr>
          <w:rFonts w:ascii="Times New Roman" w:hAnsi="Times New Roman" w:cs="Times New Roman"/>
          <w:sz w:val="24"/>
          <w:szCs w:val="24"/>
        </w:rPr>
        <w:t xml:space="preserve"> </w:t>
      </w:r>
      <w:r w:rsidR="008C57C5" w:rsidRPr="0045368F">
        <w:rPr>
          <w:rFonts w:ascii="Times New Roman" w:hAnsi="Times New Roman" w:cs="Times New Roman"/>
          <w:sz w:val="24"/>
          <w:szCs w:val="24"/>
        </w:rPr>
        <w:t>See</w:t>
      </w:r>
      <w:r w:rsidR="008C57C5">
        <w:rPr>
          <w:rFonts w:ascii="Times New Roman" w:hAnsi="Times New Roman" w:cs="Times New Roman"/>
          <w:sz w:val="24"/>
          <w:szCs w:val="24"/>
        </w:rPr>
        <w:t xml:space="preserve"> </w:t>
      </w:r>
      <w:r w:rsidR="00E531B6" w:rsidRPr="00F46F0B">
        <w:rPr>
          <w:rFonts w:ascii="Times New Roman" w:hAnsi="Times New Roman" w:cs="Times New Roman"/>
          <w:sz w:val="24"/>
          <w:szCs w:val="24"/>
        </w:rPr>
        <w:t>{{Shaw 1896}}, 374</w:t>
      </w:r>
      <w:r w:rsidR="006B47A4">
        <w:rPr>
          <w:rFonts w:ascii="Times New Roman" w:hAnsi="Times New Roman" w:cs="Times New Roman"/>
          <w:sz w:val="24"/>
          <w:szCs w:val="24"/>
        </w:rPr>
        <w:t>–</w:t>
      </w:r>
      <w:r w:rsidR="00E531B6" w:rsidRPr="00F46F0B">
        <w:rPr>
          <w:rFonts w:ascii="Times New Roman" w:hAnsi="Times New Roman" w:cs="Times New Roman"/>
          <w:sz w:val="24"/>
          <w:szCs w:val="24"/>
        </w:rPr>
        <w:t>75</w:t>
      </w:r>
      <w:r w:rsidR="0045368F">
        <w:rPr>
          <w:rFonts w:ascii="Times New Roman" w:hAnsi="Times New Roman" w:cs="Times New Roman"/>
          <w:sz w:val="24"/>
          <w:szCs w:val="24"/>
        </w:rPr>
        <w:t>,</w:t>
      </w:r>
      <w:r w:rsidR="00E531B6">
        <w:rPr>
          <w:rFonts w:ascii="Times New Roman" w:hAnsi="Times New Roman" w:cs="Times New Roman"/>
          <w:sz w:val="24"/>
          <w:szCs w:val="24"/>
        </w:rPr>
        <w:t xml:space="preserve"> </w:t>
      </w:r>
      <w:r w:rsidR="00A71951">
        <w:rPr>
          <w:rFonts w:ascii="Times New Roman" w:hAnsi="Times New Roman" w:cs="Times New Roman"/>
          <w:sz w:val="24"/>
          <w:szCs w:val="24"/>
        </w:rPr>
        <w:t>and {{</w:t>
      </w:r>
      <w:r w:rsidR="00B00AF9">
        <w:rPr>
          <w:rFonts w:ascii="Times New Roman" w:hAnsi="Times New Roman" w:cs="Times New Roman"/>
          <w:sz w:val="24"/>
          <w:szCs w:val="24"/>
        </w:rPr>
        <w:t>Koeppe</w:t>
      </w:r>
      <w:r w:rsidR="00A71951">
        <w:rPr>
          <w:rFonts w:ascii="Times New Roman" w:hAnsi="Times New Roman" w:cs="Times New Roman"/>
          <w:sz w:val="24"/>
          <w:szCs w:val="24"/>
        </w:rPr>
        <w:t xml:space="preserve"> 2010}}, 90.</w:t>
      </w:r>
    </w:p>
  </w:endnote>
  <w:endnote w:id="11">
    <w:p w14:paraId="63B992EA" w14:textId="46EB2DAA" w:rsidR="000C1B00" w:rsidRPr="00650FFA" w:rsidRDefault="000C1B00" w:rsidP="00830E07">
      <w:pPr>
        <w:shd w:val="clear" w:color="auto" w:fill="FFFFFF"/>
        <w:spacing w:after="0" w:line="480" w:lineRule="auto"/>
        <w:rPr>
          <w:rFonts w:ascii="Times New Roman" w:hAnsi="Times New Roman" w:cs="Times New Roman"/>
          <w:sz w:val="24"/>
          <w:szCs w:val="24"/>
        </w:rPr>
      </w:pPr>
      <w:r w:rsidRPr="000C1B00">
        <w:rPr>
          <w:rStyle w:val="EndnoteReference"/>
          <w:rFonts w:ascii="Times New Roman" w:hAnsi="Times New Roman" w:cs="Times New Roman"/>
          <w:sz w:val="24"/>
          <w:szCs w:val="24"/>
        </w:rPr>
        <w:endnoteRef/>
      </w:r>
      <w:r w:rsidRPr="000C1B00">
        <w:rPr>
          <w:rFonts w:ascii="Times New Roman" w:hAnsi="Times New Roman" w:cs="Times New Roman"/>
          <w:sz w:val="24"/>
          <w:szCs w:val="24"/>
        </w:rPr>
        <w:t xml:space="preserve">  From 1752 to 1756, the coinage of </w:t>
      </w:r>
      <w:r w:rsidR="00830E07">
        <w:rPr>
          <w:rFonts w:ascii="Times New Roman" w:hAnsi="Times New Roman" w:cs="Times New Roman"/>
          <w:sz w:val="24"/>
          <w:szCs w:val="24"/>
        </w:rPr>
        <w:t>Mecklenburg-</w:t>
      </w:r>
      <w:r w:rsidRPr="000C1B00">
        <w:rPr>
          <w:rFonts w:ascii="Times New Roman" w:hAnsi="Times New Roman" w:cs="Times New Roman"/>
          <w:sz w:val="24"/>
          <w:szCs w:val="24"/>
        </w:rPr>
        <w:t xml:space="preserve">Schwerin </w:t>
      </w:r>
      <w:r w:rsidR="00EE499A">
        <w:rPr>
          <w:rFonts w:ascii="Times New Roman" w:hAnsi="Times New Roman" w:cs="Times New Roman"/>
          <w:sz w:val="24"/>
          <w:szCs w:val="24"/>
        </w:rPr>
        <w:t>and</w:t>
      </w:r>
      <w:r w:rsidRPr="000C1B00">
        <w:rPr>
          <w:rFonts w:ascii="Times New Roman" w:hAnsi="Times New Roman" w:cs="Times New Roman"/>
          <w:sz w:val="24"/>
          <w:szCs w:val="24"/>
        </w:rPr>
        <w:t xml:space="preserve"> </w:t>
      </w:r>
      <w:r w:rsidR="005341CF">
        <w:rPr>
          <w:rFonts w:ascii="Times New Roman" w:hAnsi="Times New Roman" w:cs="Times New Roman"/>
          <w:sz w:val="24"/>
          <w:szCs w:val="24"/>
        </w:rPr>
        <w:t>its sister</w:t>
      </w:r>
      <w:r w:rsidRPr="000C1B00">
        <w:rPr>
          <w:rFonts w:ascii="Times New Roman" w:hAnsi="Times New Roman" w:cs="Times New Roman"/>
          <w:sz w:val="24"/>
          <w:szCs w:val="24"/>
        </w:rPr>
        <w:t xml:space="preserve"> duchy of Mecklenburg-Strelitz</w:t>
      </w:r>
      <w:r w:rsidR="00EE499A">
        <w:rPr>
          <w:rFonts w:ascii="Times New Roman" w:hAnsi="Times New Roman" w:cs="Times New Roman"/>
          <w:sz w:val="24"/>
          <w:szCs w:val="24"/>
        </w:rPr>
        <w:t xml:space="preserve"> </w:t>
      </w:r>
      <w:r w:rsidR="00EE499A" w:rsidRPr="000C1B00">
        <w:rPr>
          <w:rFonts w:ascii="Times New Roman" w:hAnsi="Times New Roman" w:cs="Times New Roman"/>
          <w:sz w:val="24"/>
          <w:szCs w:val="24"/>
        </w:rPr>
        <w:t>aligned</w:t>
      </w:r>
      <w:r w:rsidR="00EE499A">
        <w:rPr>
          <w:rFonts w:ascii="Times New Roman" w:hAnsi="Times New Roman" w:cs="Times New Roman"/>
          <w:sz w:val="24"/>
          <w:szCs w:val="24"/>
        </w:rPr>
        <w:t xml:space="preserve"> with the system prevailing in the neighboring duchy of Brandenburg</w:t>
      </w:r>
      <w:r w:rsidRPr="000C1B00">
        <w:rPr>
          <w:rFonts w:ascii="Times New Roman" w:hAnsi="Times New Roman" w:cs="Times New Roman"/>
          <w:sz w:val="24"/>
          <w:szCs w:val="24"/>
        </w:rPr>
        <w:t xml:space="preserve"> </w:t>
      </w:r>
      <w:r w:rsidR="00EE499A">
        <w:rPr>
          <w:rFonts w:ascii="Times New Roman" w:hAnsi="Times New Roman" w:cs="Times New Roman"/>
          <w:sz w:val="24"/>
          <w:szCs w:val="24"/>
        </w:rPr>
        <w:t xml:space="preserve">and </w:t>
      </w:r>
      <w:r w:rsidR="00714E3A">
        <w:rPr>
          <w:rFonts w:ascii="Times New Roman" w:hAnsi="Times New Roman" w:cs="Times New Roman"/>
          <w:sz w:val="24"/>
          <w:szCs w:val="24"/>
        </w:rPr>
        <w:t xml:space="preserve">in the </w:t>
      </w:r>
      <w:r w:rsidR="00EE499A">
        <w:rPr>
          <w:rFonts w:ascii="Times New Roman" w:hAnsi="Times New Roman" w:cs="Times New Roman"/>
          <w:sz w:val="24"/>
          <w:szCs w:val="24"/>
        </w:rPr>
        <w:t>kingdom of</w:t>
      </w:r>
      <w:r w:rsidRPr="000C1B00">
        <w:rPr>
          <w:rFonts w:ascii="Times New Roman" w:hAnsi="Times New Roman" w:cs="Times New Roman"/>
          <w:sz w:val="24"/>
          <w:szCs w:val="24"/>
        </w:rPr>
        <w:t xml:space="preserve"> </w:t>
      </w:r>
      <w:r w:rsidR="00153D7C">
        <w:rPr>
          <w:rFonts w:ascii="Times New Roman" w:hAnsi="Times New Roman" w:cs="Times New Roman"/>
          <w:sz w:val="24"/>
          <w:szCs w:val="24"/>
        </w:rPr>
        <w:t>Prussia</w:t>
      </w:r>
      <w:r w:rsidRPr="000C1B00">
        <w:rPr>
          <w:rFonts w:ascii="Times New Roman" w:hAnsi="Times New Roman" w:cs="Times New Roman"/>
          <w:sz w:val="24"/>
          <w:szCs w:val="24"/>
        </w:rPr>
        <w:t>.</w:t>
      </w:r>
      <w:r>
        <w:rPr>
          <w:rFonts w:ascii="Times New Roman" w:hAnsi="Times New Roman" w:cs="Times New Roman"/>
          <w:sz w:val="24"/>
          <w:szCs w:val="24"/>
        </w:rPr>
        <w:t xml:space="preserve"> Th</w:t>
      </w:r>
      <w:r w:rsidR="009339DC">
        <w:rPr>
          <w:rFonts w:ascii="Times New Roman" w:hAnsi="Times New Roman" w:cs="Times New Roman"/>
          <w:sz w:val="24"/>
          <w:szCs w:val="24"/>
        </w:rPr>
        <w:t>ese years</w:t>
      </w:r>
      <w:r>
        <w:rPr>
          <w:rFonts w:ascii="Times New Roman" w:hAnsi="Times New Roman" w:cs="Times New Roman"/>
          <w:sz w:val="24"/>
          <w:szCs w:val="24"/>
        </w:rPr>
        <w:t xml:space="preserve"> coincide</w:t>
      </w:r>
      <w:r w:rsidR="009339DC">
        <w:rPr>
          <w:rFonts w:ascii="Times New Roman" w:hAnsi="Times New Roman" w:cs="Times New Roman"/>
          <w:sz w:val="24"/>
          <w:szCs w:val="24"/>
        </w:rPr>
        <w:t>d</w:t>
      </w:r>
      <w:r>
        <w:rPr>
          <w:rFonts w:ascii="Times New Roman" w:hAnsi="Times New Roman" w:cs="Times New Roman"/>
          <w:sz w:val="24"/>
          <w:szCs w:val="24"/>
        </w:rPr>
        <w:t xml:space="preserve"> with the commission of a silver centerpiece</w:t>
      </w:r>
      <w:r w:rsidR="009339DC">
        <w:rPr>
          <w:rFonts w:ascii="Times New Roman" w:hAnsi="Times New Roman" w:cs="Times New Roman"/>
          <w:sz w:val="24"/>
          <w:szCs w:val="24"/>
        </w:rPr>
        <w:t xml:space="preserve">, </w:t>
      </w:r>
      <w:r>
        <w:rPr>
          <w:rFonts w:ascii="Times New Roman" w:hAnsi="Times New Roman" w:cs="Times New Roman"/>
          <w:sz w:val="24"/>
          <w:szCs w:val="24"/>
        </w:rPr>
        <w:t xml:space="preserve">known as </w:t>
      </w:r>
      <w:r w:rsidR="009339DC">
        <w:rPr>
          <w:rFonts w:ascii="Times New Roman" w:hAnsi="Times New Roman" w:cs="Times New Roman"/>
          <w:i/>
          <w:iCs/>
          <w:sz w:val="24"/>
          <w:szCs w:val="24"/>
        </w:rPr>
        <w:t>la m</w:t>
      </w:r>
      <w:r>
        <w:rPr>
          <w:rFonts w:ascii="Times New Roman" w:hAnsi="Times New Roman" w:cs="Times New Roman"/>
          <w:i/>
          <w:iCs/>
          <w:sz w:val="24"/>
          <w:szCs w:val="24"/>
        </w:rPr>
        <w:t>achine d’argent</w:t>
      </w:r>
      <w:r w:rsidR="009339DC">
        <w:rPr>
          <w:rFonts w:ascii="Times New Roman" w:hAnsi="Times New Roman" w:cs="Times New Roman"/>
          <w:sz w:val="24"/>
          <w:szCs w:val="24"/>
        </w:rPr>
        <w:t>,</w:t>
      </w:r>
      <w:r>
        <w:rPr>
          <w:rFonts w:ascii="Times New Roman" w:hAnsi="Times New Roman" w:cs="Times New Roman"/>
          <w:sz w:val="24"/>
          <w:szCs w:val="24"/>
        </w:rPr>
        <w:t xml:space="preserve"> by </w:t>
      </w:r>
      <w:r w:rsidR="009339DC" w:rsidRPr="00F70E16">
        <w:rPr>
          <w:rFonts w:ascii="Times New Roman" w:hAnsi="Times New Roman" w:cs="Times New Roman"/>
          <w:sz w:val="24"/>
          <w:szCs w:val="24"/>
        </w:rPr>
        <w:t>Christian Ludwig II, duke of Mecklenburg-Schwerin</w:t>
      </w:r>
      <w:r w:rsidR="009339DC">
        <w:rPr>
          <w:rFonts w:ascii="Times New Roman" w:hAnsi="Times New Roman" w:cs="Times New Roman"/>
          <w:sz w:val="24"/>
          <w:szCs w:val="24"/>
        </w:rPr>
        <w:t xml:space="preserve"> </w:t>
      </w:r>
      <w:r>
        <w:rPr>
          <w:rFonts w:ascii="Times New Roman" w:hAnsi="Times New Roman" w:cs="Times New Roman"/>
          <w:sz w:val="24"/>
          <w:szCs w:val="24"/>
        </w:rPr>
        <w:t>(</w:t>
      </w:r>
      <w:hyperlink w:anchor="_top" w:history="1">
        <w:r w:rsidR="00B00AF9" w:rsidRPr="00EF2EFB">
          <w:rPr>
            <w:rStyle w:val="Hyperlink"/>
            <w:rFonts w:ascii="Times New Roman" w:hAnsi="Times New Roman" w:cs="Times New Roman"/>
            <w:b/>
            <w:bCs/>
            <w:sz w:val="24"/>
            <w:szCs w:val="24"/>
          </w:rPr>
          <w:t>cat. nos. 8</w:t>
        </w:r>
      </w:hyperlink>
      <w:r w:rsidRPr="0045368F">
        <w:rPr>
          <w:rFonts w:ascii="Times New Roman" w:hAnsi="Times New Roman" w:cs="Times New Roman"/>
          <w:sz w:val="24"/>
          <w:szCs w:val="24"/>
        </w:rPr>
        <w:t>).</w:t>
      </w:r>
      <w:r>
        <w:rPr>
          <w:rFonts w:ascii="Times New Roman" w:hAnsi="Times New Roman" w:cs="Times New Roman"/>
          <w:sz w:val="24"/>
          <w:szCs w:val="24"/>
        </w:rPr>
        <w:t xml:space="preserve"> </w:t>
      </w:r>
      <w:r w:rsidR="008C57C5">
        <w:rPr>
          <w:rFonts w:ascii="Times New Roman" w:hAnsi="Times New Roman" w:cs="Times New Roman"/>
          <w:sz w:val="24"/>
          <w:szCs w:val="24"/>
        </w:rPr>
        <w:t>See</w:t>
      </w:r>
      <w:r w:rsidR="00EE5431">
        <w:rPr>
          <w:rFonts w:ascii="Times New Roman" w:hAnsi="Times New Roman" w:cs="Times New Roman"/>
          <w:sz w:val="24"/>
          <w:szCs w:val="24"/>
        </w:rPr>
        <w:t xml:space="preserve"> {{Kunzel 1994}}, 158–59</w:t>
      </w:r>
      <w:r w:rsidR="000C79AF">
        <w:rPr>
          <w:rFonts w:ascii="Times New Roman" w:hAnsi="Times New Roman" w:cs="Times New Roman"/>
          <w:sz w:val="24"/>
          <w:szCs w:val="24"/>
        </w:rPr>
        <w:t xml:space="preserve">; </w:t>
      </w:r>
      <w:r w:rsidR="00656EFE">
        <w:rPr>
          <w:rFonts w:ascii="Times New Roman" w:hAnsi="Times New Roman" w:cs="Times New Roman"/>
          <w:sz w:val="24"/>
          <w:szCs w:val="24"/>
        </w:rPr>
        <w:t>Robert</w:t>
      </w:r>
      <w:r w:rsidR="000C79AF" w:rsidRPr="000C79AF">
        <w:rPr>
          <w:rFonts w:ascii="Times New Roman" w:hAnsi="Times New Roman" w:cs="Times New Roman"/>
          <w:sz w:val="24"/>
          <w:szCs w:val="24"/>
        </w:rPr>
        <w:t xml:space="preserve"> </w:t>
      </w:r>
      <w:r w:rsidR="000C79AF">
        <w:rPr>
          <w:rFonts w:ascii="Times New Roman" w:hAnsi="Times New Roman" w:cs="Times New Roman"/>
          <w:sz w:val="24"/>
          <w:szCs w:val="24"/>
        </w:rPr>
        <w:t>Selig,</w:t>
      </w:r>
      <w:r w:rsidR="00656EFE">
        <w:rPr>
          <w:rFonts w:ascii="Times New Roman" w:hAnsi="Times New Roman" w:cs="Times New Roman"/>
          <w:sz w:val="24"/>
          <w:szCs w:val="24"/>
        </w:rPr>
        <w:t xml:space="preserve"> “Eighteenth-Century Currencies</w:t>
      </w:r>
      <w:r w:rsidR="000C79AF">
        <w:rPr>
          <w:rFonts w:ascii="Times New Roman" w:hAnsi="Times New Roman" w:cs="Times New Roman"/>
          <w:sz w:val="24"/>
          <w:szCs w:val="24"/>
        </w:rPr>
        <w:t>,</w:t>
      </w:r>
      <w:r w:rsidR="00656EFE">
        <w:rPr>
          <w:rFonts w:ascii="Times New Roman" w:hAnsi="Times New Roman" w:cs="Times New Roman"/>
          <w:sz w:val="24"/>
          <w:szCs w:val="24"/>
        </w:rPr>
        <w:t xml:space="preserve">” </w:t>
      </w:r>
      <w:r w:rsidR="00656EFE" w:rsidRPr="00656EFE">
        <w:rPr>
          <w:rFonts w:ascii="Times New Roman" w:hAnsi="Times New Roman" w:cs="Times New Roman"/>
          <w:i/>
          <w:iCs/>
          <w:sz w:val="24"/>
          <w:szCs w:val="24"/>
        </w:rPr>
        <w:t>The Brigade Dispatch</w:t>
      </w:r>
      <w:r w:rsidR="000C79AF">
        <w:rPr>
          <w:rFonts w:ascii="Times New Roman" w:hAnsi="Times New Roman" w:cs="Times New Roman"/>
          <w:i/>
          <w:iCs/>
          <w:sz w:val="24"/>
          <w:szCs w:val="24"/>
        </w:rPr>
        <w:t>:</w:t>
      </w:r>
      <w:r w:rsidR="00656EFE" w:rsidRPr="00656EFE">
        <w:rPr>
          <w:rFonts w:ascii="Times New Roman" w:hAnsi="Times New Roman" w:cs="Times New Roman"/>
          <w:i/>
          <w:iCs/>
          <w:sz w:val="24"/>
          <w:szCs w:val="24"/>
        </w:rPr>
        <w:t xml:space="preserve"> Journal of the Brigade of the American Revolution</w:t>
      </w:r>
      <w:r w:rsidR="00656EFE">
        <w:rPr>
          <w:rFonts w:ascii="Times New Roman" w:hAnsi="Times New Roman" w:cs="Times New Roman"/>
          <w:i/>
          <w:iCs/>
          <w:sz w:val="24"/>
          <w:szCs w:val="24"/>
        </w:rPr>
        <w:t xml:space="preserve"> </w:t>
      </w:r>
      <w:r w:rsidR="00656EFE">
        <w:rPr>
          <w:rFonts w:ascii="Times New Roman" w:hAnsi="Times New Roman" w:cs="Times New Roman"/>
          <w:sz w:val="24"/>
          <w:szCs w:val="24"/>
        </w:rPr>
        <w:t>XLIII</w:t>
      </w:r>
      <w:r w:rsidR="00714E3A">
        <w:rPr>
          <w:rFonts w:ascii="Times New Roman" w:hAnsi="Times New Roman" w:cs="Times New Roman"/>
          <w:sz w:val="24"/>
          <w:szCs w:val="24"/>
        </w:rPr>
        <w:t>,</w:t>
      </w:r>
      <w:r w:rsidR="00656EFE">
        <w:rPr>
          <w:rFonts w:ascii="Times New Roman" w:hAnsi="Times New Roman" w:cs="Times New Roman"/>
          <w:sz w:val="24"/>
          <w:szCs w:val="24"/>
        </w:rPr>
        <w:t xml:space="preserve"> no. 3 (Autumn 2013): 16</w:t>
      </w:r>
      <w:r w:rsidR="006B47A4">
        <w:rPr>
          <w:rFonts w:ascii="Times New Roman" w:hAnsi="Times New Roman" w:cs="Times New Roman"/>
          <w:sz w:val="24"/>
          <w:szCs w:val="24"/>
        </w:rPr>
        <w:t>–</w:t>
      </w:r>
      <w:r w:rsidR="00656EFE">
        <w:rPr>
          <w:rFonts w:ascii="Times New Roman" w:hAnsi="Times New Roman" w:cs="Times New Roman"/>
          <w:sz w:val="24"/>
          <w:szCs w:val="24"/>
        </w:rPr>
        <w:t>32, especially 29n12</w:t>
      </w:r>
      <w:r w:rsidR="000C79AF">
        <w:rPr>
          <w:rFonts w:ascii="Times New Roman" w:hAnsi="Times New Roman" w:cs="Times New Roman"/>
          <w:sz w:val="24"/>
          <w:szCs w:val="24"/>
        </w:rPr>
        <w:t>; and</w:t>
      </w:r>
      <w:r w:rsidR="00A517DE">
        <w:rPr>
          <w:rFonts w:ascii="Times New Roman" w:hAnsi="Times New Roman" w:cs="Times New Roman"/>
          <w:sz w:val="24"/>
          <w:szCs w:val="24"/>
        </w:rPr>
        <w:t xml:space="preserve"> </w:t>
      </w:r>
      <w:r w:rsidR="002D0717" w:rsidRPr="00F46F0B">
        <w:rPr>
          <w:rFonts w:ascii="Times New Roman" w:hAnsi="Times New Roman" w:cs="Times New Roman"/>
          <w:sz w:val="24"/>
          <w:szCs w:val="24"/>
        </w:rPr>
        <w:t>{{Shaw 1896}}, 37</w:t>
      </w:r>
      <w:r w:rsidR="002D0717">
        <w:rPr>
          <w:rFonts w:ascii="Times New Roman" w:hAnsi="Times New Roman" w:cs="Times New Roman"/>
          <w:sz w:val="24"/>
          <w:szCs w:val="24"/>
        </w:rPr>
        <w:t>9.</w:t>
      </w:r>
      <w:r w:rsidR="00650FFA">
        <w:rPr>
          <w:rFonts w:ascii="Times New Roman" w:hAnsi="Times New Roman" w:cs="Times New Roman"/>
          <w:sz w:val="24"/>
          <w:szCs w:val="24"/>
        </w:rPr>
        <w:t xml:space="preserve"> As a point of reference, the medalist Johann Peter Nonheim</w:t>
      </w:r>
      <w:r w:rsidR="00726C35">
        <w:rPr>
          <w:rFonts w:ascii="Times New Roman" w:hAnsi="Times New Roman" w:cs="Times New Roman"/>
          <w:sz w:val="24"/>
          <w:szCs w:val="24"/>
        </w:rPr>
        <w:t>,</w:t>
      </w:r>
      <w:r w:rsidR="00650FFA">
        <w:rPr>
          <w:rFonts w:ascii="Times New Roman" w:hAnsi="Times New Roman" w:cs="Times New Roman"/>
          <w:sz w:val="24"/>
          <w:szCs w:val="24"/>
        </w:rPr>
        <w:t xml:space="preserve"> who worked for </w:t>
      </w:r>
      <w:r w:rsidR="00650FFA" w:rsidRPr="00F70E16">
        <w:rPr>
          <w:rFonts w:ascii="Times New Roman" w:hAnsi="Times New Roman" w:cs="Times New Roman"/>
          <w:sz w:val="24"/>
          <w:szCs w:val="24"/>
        </w:rPr>
        <w:t>Christian Ludwig II</w:t>
      </w:r>
      <w:r w:rsidR="00726C35">
        <w:rPr>
          <w:rFonts w:ascii="Times New Roman" w:hAnsi="Times New Roman" w:cs="Times New Roman"/>
          <w:sz w:val="24"/>
          <w:szCs w:val="24"/>
        </w:rPr>
        <w:t xml:space="preserve"> from 1753 to 1755</w:t>
      </w:r>
      <w:r w:rsidR="00650FFA">
        <w:rPr>
          <w:rFonts w:ascii="Times New Roman" w:hAnsi="Times New Roman" w:cs="Times New Roman"/>
          <w:sz w:val="24"/>
          <w:szCs w:val="24"/>
        </w:rPr>
        <w:t xml:space="preserve">, earned an annual salary of 300 </w:t>
      </w:r>
      <w:r w:rsidR="00E46448">
        <w:rPr>
          <w:rFonts w:ascii="Times New Roman" w:hAnsi="Times New Roman" w:cs="Times New Roman"/>
          <w:sz w:val="24"/>
          <w:szCs w:val="24"/>
        </w:rPr>
        <w:t>T</w:t>
      </w:r>
      <w:r w:rsidR="00650FFA">
        <w:rPr>
          <w:rFonts w:ascii="Times New Roman" w:hAnsi="Times New Roman" w:cs="Times New Roman"/>
          <w:sz w:val="24"/>
          <w:szCs w:val="24"/>
        </w:rPr>
        <w:t>halers.</w:t>
      </w:r>
      <w:r w:rsidR="000C79AF">
        <w:rPr>
          <w:rFonts w:ascii="Times New Roman" w:hAnsi="Times New Roman" w:cs="Times New Roman"/>
          <w:sz w:val="24"/>
          <w:szCs w:val="24"/>
        </w:rPr>
        <w:t xml:space="preserve"> See {{Fried 2019}}, </w:t>
      </w:r>
      <w:r w:rsidR="000C79AF">
        <w:rPr>
          <w:rFonts w:ascii="Times New Roman" w:eastAsia="Times New Roman" w:hAnsi="Times New Roman" w:cs="Times New Roman"/>
          <w:color w:val="000000"/>
          <w:sz w:val="24"/>
          <w:szCs w:val="24"/>
        </w:rPr>
        <w:t>especially107n77.</w:t>
      </w:r>
    </w:p>
  </w:endnote>
  <w:endnote w:id="12">
    <w:p w14:paraId="117F3FE2" w14:textId="1FB76F12" w:rsidR="00350FE0" w:rsidRPr="00F46F0B" w:rsidRDefault="00992F9F" w:rsidP="000C1B00">
      <w:pPr>
        <w:pStyle w:val="EndnoteText"/>
        <w:spacing w:line="480" w:lineRule="auto"/>
        <w:rPr>
          <w:rFonts w:ascii="Times New Roman" w:hAnsi="Times New Roman" w:cs="Times New Roman"/>
          <w:sz w:val="24"/>
          <w:szCs w:val="24"/>
        </w:rPr>
      </w:pPr>
      <w:r w:rsidRPr="000C1B00">
        <w:rPr>
          <w:rStyle w:val="EndnoteReference"/>
          <w:rFonts w:ascii="Times New Roman" w:hAnsi="Times New Roman" w:cs="Times New Roman"/>
          <w:sz w:val="24"/>
          <w:szCs w:val="24"/>
        </w:rPr>
        <w:endnoteRef/>
      </w:r>
      <w:r w:rsidRPr="000C1B00">
        <w:rPr>
          <w:rFonts w:ascii="Times New Roman" w:hAnsi="Times New Roman" w:cs="Times New Roman"/>
          <w:sz w:val="24"/>
          <w:szCs w:val="24"/>
        </w:rPr>
        <w:t xml:space="preserve"> </w:t>
      </w:r>
      <w:r w:rsidR="00350FE0" w:rsidRPr="000C1B00">
        <w:rPr>
          <w:rFonts w:ascii="Times New Roman" w:hAnsi="Times New Roman" w:cs="Times New Roman"/>
          <w:sz w:val="24"/>
          <w:szCs w:val="24"/>
        </w:rPr>
        <w:t>The electora</w:t>
      </w:r>
      <w:r w:rsidR="00140015" w:rsidRPr="000C1B00">
        <w:rPr>
          <w:rFonts w:ascii="Times New Roman" w:hAnsi="Times New Roman" w:cs="Times New Roman"/>
          <w:sz w:val="24"/>
          <w:szCs w:val="24"/>
        </w:rPr>
        <w:t>t</w:t>
      </w:r>
      <w:r w:rsidR="00830E07">
        <w:rPr>
          <w:rFonts w:ascii="Times New Roman" w:hAnsi="Times New Roman" w:cs="Times New Roman"/>
          <w:sz w:val="24"/>
          <w:szCs w:val="24"/>
        </w:rPr>
        <w:t>e-</w:t>
      </w:r>
      <w:r w:rsidR="00350FE0" w:rsidRPr="000C1B00">
        <w:rPr>
          <w:rFonts w:ascii="Times New Roman" w:hAnsi="Times New Roman" w:cs="Times New Roman"/>
          <w:sz w:val="24"/>
          <w:szCs w:val="24"/>
        </w:rPr>
        <w:t>principality of Hanover</w:t>
      </w:r>
      <w:r w:rsidR="00140015" w:rsidRPr="000C1B00">
        <w:rPr>
          <w:rFonts w:ascii="Times New Roman" w:hAnsi="Times New Roman" w:cs="Times New Roman"/>
          <w:sz w:val="24"/>
          <w:szCs w:val="24"/>
        </w:rPr>
        <w:t xml:space="preserve"> </w:t>
      </w:r>
      <w:r w:rsidR="00350FE0" w:rsidRPr="000C1B00">
        <w:rPr>
          <w:rFonts w:ascii="Times New Roman" w:hAnsi="Times New Roman" w:cs="Times New Roman"/>
          <w:sz w:val="24"/>
          <w:szCs w:val="24"/>
        </w:rPr>
        <w:t xml:space="preserve">aligned with the system used in </w:t>
      </w:r>
      <w:r w:rsidR="00E162DA" w:rsidRPr="000C1B00">
        <w:rPr>
          <w:rFonts w:ascii="Times New Roman" w:hAnsi="Times New Roman" w:cs="Times New Roman"/>
          <w:sz w:val="24"/>
          <w:szCs w:val="24"/>
        </w:rPr>
        <w:t>the duchy of</w:t>
      </w:r>
      <w:r w:rsidR="00E162DA">
        <w:rPr>
          <w:rFonts w:ascii="Times New Roman" w:hAnsi="Times New Roman" w:cs="Times New Roman"/>
          <w:sz w:val="24"/>
          <w:szCs w:val="24"/>
        </w:rPr>
        <w:t xml:space="preserve"> </w:t>
      </w:r>
      <w:r w:rsidR="00350FE0" w:rsidRPr="00F46F0B">
        <w:rPr>
          <w:rFonts w:ascii="Times New Roman" w:hAnsi="Times New Roman" w:cs="Times New Roman"/>
          <w:sz w:val="24"/>
          <w:szCs w:val="24"/>
        </w:rPr>
        <w:t>Bruns</w:t>
      </w:r>
      <w:r w:rsidR="00A749FC">
        <w:rPr>
          <w:rFonts w:ascii="Times New Roman" w:hAnsi="Times New Roman" w:cs="Times New Roman"/>
          <w:sz w:val="24"/>
          <w:szCs w:val="24"/>
        </w:rPr>
        <w:t>w</w:t>
      </w:r>
      <w:r w:rsidR="00E162DA">
        <w:rPr>
          <w:rFonts w:ascii="Times New Roman" w:hAnsi="Times New Roman" w:cs="Times New Roman"/>
          <w:sz w:val="24"/>
          <w:szCs w:val="24"/>
        </w:rPr>
        <w:t>ick-</w:t>
      </w:r>
      <w:r w:rsidR="00350FE0" w:rsidRPr="00F46F0B">
        <w:rPr>
          <w:rFonts w:ascii="Times New Roman" w:hAnsi="Times New Roman" w:cs="Times New Roman"/>
          <w:sz w:val="24"/>
          <w:szCs w:val="24"/>
        </w:rPr>
        <w:t xml:space="preserve">Lüneburg. </w:t>
      </w:r>
      <w:r w:rsidR="008C57C5">
        <w:rPr>
          <w:rFonts w:ascii="Times New Roman" w:hAnsi="Times New Roman" w:cs="Times New Roman"/>
          <w:sz w:val="24"/>
          <w:szCs w:val="24"/>
        </w:rPr>
        <w:t xml:space="preserve">See </w:t>
      </w:r>
      <w:r w:rsidR="00350FE0" w:rsidRPr="00F46F0B">
        <w:rPr>
          <w:rFonts w:ascii="Times New Roman" w:hAnsi="Times New Roman" w:cs="Times New Roman"/>
          <w:sz w:val="24"/>
          <w:szCs w:val="24"/>
        </w:rPr>
        <w:t>{{Shaw 1896}}, 37</w:t>
      </w:r>
      <w:r w:rsidR="00E162DA">
        <w:rPr>
          <w:rFonts w:ascii="Times New Roman" w:hAnsi="Times New Roman" w:cs="Times New Roman"/>
          <w:sz w:val="24"/>
          <w:szCs w:val="24"/>
        </w:rPr>
        <w:t>3</w:t>
      </w:r>
      <w:r w:rsidR="000C79AF">
        <w:rPr>
          <w:rFonts w:ascii="Times New Roman" w:hAnsi="Times New Roman" w:cs="Times New Roman"/>
          <w:sz w:val="24"/>
          <w:szCs w:val="24"/>
        </w:rPr>
        <w:t>, and {{Michael 2016}}.</w:t>
      </w:r>
      <w:r w:rsidR="00E162DA" w:rsidRPr="00F46F0B">
        <w:rPr>
          <w:rFonts w:ascii="Times New Roman" w:hAnsi="Times New Roman" w:cs="Times New Roman"/>
          <w:sz w:val="24"/>
          <w:szCs w:val="24"/>
        </w:rPr>
        <w:t xml:space="preserve"> </w:t>
      </w:r>
      <w:r w:rsidR="009339DC">
        <w:rPr>
          <w:rFonts w:ascii="Times New Roman" w:hAnsi="Times New Roman" w:cs="Times New Roman"/>
          <w:sz w:val="24"/>
          <w:szCs w:val="24"/>
        </w:rPr>
        <w:t>T</w:t>
      </w:r>
      <w:r w:rsidR="009339DC" w:rsidRPr="00CA30BA">
        <w:rPr>
          <w:rFonts w:ascii="Times New Roman" w:hAnsi="Times New Roman" w:cs="Times New Roman"/>
          <w:sz w:val="24"/>
          <w:szCs w:val="24"/>
        </w:rPr>
        <w:t xml:space="preserve">he two </w:t>
      </w:r>
      <w:r w:rsidR="009339DC">
        <w:rPr>
          <w:rFonts w:ascii="Times New Roman" w:hAnsi="Times New Roman" w:cs="Times New Roman"/>
          <w:sz w:val="24"/>
          <w:szCs w:val="24"/>
        </w:rPr>
        <w:t>girandoles</w:t>
      </w:r>
      <w:r w:rsidR="009339DC" w:rsidRPr="00CA30BA">
        <w:rPr>
          <w:rFonts w:ascii="Times New Roman" w:hAnsi="Times New Roman" w:cs="Times New Roman"/>
          <w:sz w:val="24"/>
          <w:szCs w:val="24"/>
        </w:rPr>
        <w:t xml:space="preserve"> </w:t>
      </w:r>
      <w:r w:rsidR="009339DC">
        <w:rPr>
          <w:rFonts w:ascii="Times New Roman" w:hAnsi="Times New Roman" w:cs="Times New Roman"/>
          <w:sz w:val="24"/>
          <w:szCs w:val="24"/>
        </w:rPr>
        <w:t>(</w:t>
      </w:r>
      <w:hyperlink w:anchor="_top" w:history="1">
        <w:r w:rsidR="00CC77E0" w:rsidRPr="008B5398">
          <w:rPr>
            <w:rStyle w:val="Hyperlink"/>
            <w:rFonts w:ascii="Times New Roman" w:hAnsi="Times New Roman" w:cs="Times New Roman"/>
            <w:b/>
            <w:bCs/>
            <w:sz w:val="24"/>
            <w:szCs w:val="24"/>
          </w:rPr>
          <w:t xml:space="preserve">cat. no. </w:t>
        </w:r>
        <w:r w:rsidR="009339DC" w:rsidRPr="008B5398">
          <w:rPr>
            <w:rStyle w:val="Hyperlink"/>
            <w:rFonts w:ascii="Times New Roman" w:hAnsi="Times New Roman" w:cs="Times New Roman"/>
            <w:b/>
            <w:bCs/>
            <w:sz w:val="24"/>
            <w:szCs w:val="24"/>
          </w:rPr>
          <w:t>10</w:t>
        </w:r>
      </w:hyperlink>
      <w:r w:rsidR="009339DC" w:rsidRPr="0045368F">
        <w:rPr>
          <w:rFonts w:ascii="Times New Roman" w:hAnsi="Times New Roman" w:cs="Times New Roman"/>
          <w:sz w:val="24"/>
          <w:szCs w:val="24"/>
        </w:rPr>
        <w:t>), were made by the Parisian goldsmith Robert Joseph Auguste for the Hanoverian court.</w:t>
      </w:r>
    </w:p>
  </w:endnote>
  <w:endnote w:id="13">
    <w:p w14:paraId="3631C380" w14:textId="7C131CC1" w:rsidR="00C046CC" w:rsidRPr="00F46F0B" w:rsidRDefault="00D16EF2" w:rsidP="00490642">
      <w:pPr>
        <w:pStyle w:val="EndnoteText"/>
        <w:spacing w:line="480" w:lineRule="auto"/>
        <w:rPr>
          <w:rFonts w:ascii="Times New Roman" w:hAnsi="Times New Roman" w:cs="Times New Roman"/>
          <w:sz w:val="24"/>
          <w:szCs w:val="24"/>
        </w:rPr>
      </w:pPr>
      <w:r w:rsidRPr="00F46F0B">
        <w:rPr>
          <w:rStyle w:val="EndnoteReference"/>
          <w:rFonts w:ascii="Times New Roman" w:hAnsi="Times New Roman" w:cs="Times New Roman"/>
          <w:sz w:val="24"/>
          <w:szCs w:val="24"/>
        </w:rPr>
        <w:endnoteRef/>
      </w:r>
      <w:r w:rsidRPr="00F46F0B">
        <w:rPr>
          <w:rFonts w:ascii="Times New Roman" w:hAnsi="Times New Roman" w:cs="Times New Roman"/>
          <w:sz w:val="24"/>
          <w:szCs w:val="24"/>
        </w:rPr>
        <w:t xml:space="preserve"> The gold sovereign coin minted </w:t>
      </w:r>
      <w:r w:rsidR="00C046CC" w:rsidRPr="00F46F0B">
        <w:rPr>
          <w:rFonts w:ascii="Times New Roman" w:hAnsi="Times New Roman" w:cs="Times New Roman"/>
          <w:sz w:val="24"/>
          <w:szCs w:val="24"/>
        </w:rPr>
        <w:t>from the Tudors to James I w</w:t>
      </w:r>
      <w:r w:rsidRPr="00F46F0B">
        <w:rPr>
          <w:rFonts w:ascii="Times New Roman" w:hAnsi="Times New Roman" w:cs="Times New Roman"/>
          <w:sz w:val="24"/>
          <w:szCs w:val="24"/>
        </w:rPr>
        <w:t>as equal in value to 20 shillings or one pound</w:t>
      </w:r>
      <w:r w:rsidR="009E0442" w:rsidRPr="00F46F0B">
        <w:rPr>
          <w:rFonts w:ascii="Times New Roman" w:hAnsi="Times New Roman" w:cs="Times New Roman"/>
          <w:sz w:val="24"/>
          <w:szCs w:val="24"/>
        </w:rPr>
        <w:t xml:space="preserve"> sterling silver</w:t>
      </w:r>
      <w:r w:rsidRPr="00F46F0B">
        <w:rPr>
          <w:rFonts w:ascii="Times New Roman" w:hAnsi="Times New Roman" w:cs="Times New Roman"/>
          <w:sz w:val="24"/>
          <w:szCs w:val="24"/>
        </w:rPr>
        <w:t>. Its de</w:t>
      </w:r>
      <w:r w:rsidR="00C046CC" w:rsidRPr="00F46F0B">
        <w:rPr>
          <w:rFonts w:ascii="Times New Roman" w:hAnsi="Times New Roman" w:cs="Times New Roman"/>
          <w:sz w:val="24"/>
          <w:szCs w:val="24"/>
        </w:rPr>
        <w:t>s</w:t>
      </w:r>
      <w:r w:rsidRPr="00F46F0B">
        <w:rPr>
          <w:rFonts w:ascii="Times New Roman" w:hAnsi="Times New Roman" w:cs="Times New Roman"/>
          <w:sz w:val="24"/>
          <w:szCs w:val="24"/>
        </w:rPr>
        <w:t>cendent, the</w:t>
      </w:r>
      <w:r w:rsidR="00C046CC" w:rsidRPr="00F46F0B">
        <w:rPr>
          <w:rFonts w:ascii="Times New Roman" w:hAnsi="Times New Roman" w:cs="Times New Roman"/>
          <w:sz w:val="24"/>
          <w:szCs w:val="24"/>
        </w:rPr>
        <w:t xml:space="preserve"> so-called</w:t>
      </w:r>
      <w:r w:rsidRPr="00F46F0B">
        <w:rPr>
          <w:rFonts w:ascii="Times New Roman" w:hAnsi="Times New Roman" w:cs="Times New Roman"/>
          <w:sz w:val="24"/>
          <w:szCs w:val="24"/>
        </w:rPr>
        <w:t xml:space="preserve"> guinea gold coin, was valued </w:t>
      </w:r>
      <w:r w:rsidR="00C046CC" w:rsidRPr="00F46F0B">
        <w:rPr>
          <w:rFonts w:ascii="Times New Roman" w:hAnsi="Times New Roman" w:cs="Times New Roman"/>
          <w:sz w:val="24"/>
          <w:szCs w:val="24"/>
        </w:rPr>
        <w:t>in 1717 at 21 shillings</w:t>
      </w:r>
      <w:r w:rsidR="00A517DE">
        <w:rPr>
          <w:rFonts w:ascii="Times New Roman" w:hAnsi="Times New Roman" w:cs="Times New Roman"/>
          <w:sz w:val="24"/>
          <w:szCs w:val="24"/>
        </w:rPr>
        <w:t>,</w:t>
      </w:r>
      <w:r w:rsidR="00C046CC" w:rsidRPr="00F46F0B">
        <w:rPr>
          <w:rFonts w:ascii="Times New Roman" w:hAnsi="Times New Roman" w:cs="Times New Roman"/>
          <w:sz w:val="24"/>
          <w:szCs w:val="24"/>
        </w:rPr>
        <w:t xml:space="preserve"> though this rate </w:t>
      </w:r>
      <w:r w:rsidRPr="00F46F0B">
        <w:rPr>
          <w:rFonts w:ascii="Times New Roman" w:hAnsi="Times New Roman" w:cs="Times New Roman"/>
          <w:sz w:val="24"/>
          <w:szCs w:val="24"/>
        </w:rPr>
        <w:t>fluctuat</w:t>
      </w:r>
      <w:r w:rsidR="00C046CC" w:rsidRPr="00F46F0B">
        <w:rPr>
          <w:rFonts w:ascii="Times New Roman" w:hAnsi="Times New Roman" w:cs="Times New Roman"/>
          <w:sz w:val="24"/>
          <w:szCs w:val="24"/>
        </w:rPr>
        <w:t xml:space="preserve">ed </w:t>
      </w:r>
      <w:r w:rsidRPr="00F46F0B">
        <w:rPr>
          <w:rFonts w:ascii="Times New Roman" w:hAnsi="Times New Roman" w:cs="Times New Roman"/>
          <w:sz w:val="24"/>
          <w:szCs w:val="24"/>
        </w:rPr>
        <w:t>higher</w:t>
      </w:r>
      <w:r w:rsidR="00C046CC" w:rsidRPr="00F46F0B">
        <w:rPr>
          <w:rFonts w:ascii="Times New Roman" w:hAnsi="Times New Roman" w:cs="Times New Roman"/>
          <w:sz w:val="24"/>
          <w:szCs w:val="24"/>
        </w:rPr>
        <w:t>.</w:t>
      </w:r>
      <w:r w:rsidRPr="00F46F0B">
        <w:rPr>
          <w:rFonts w:ascii="Times New Roman" w:hAnsi="Times New Roman" w:cs="Times New Roman"/>
          <w:sz w:val="24"/>
          <w:szCs w:val="24"/>
        </w:rPr>
        <w:t xml:space="preserve"> </w:t>
      </w:r>
      <w:r w:rsidR="00C046CC" w:rsidRPr="00F46F0B">
        <w:rPr>
          <w:rFonts w:ascii="Times New Roman" w:hAnsi="Times New Roman" w:cs="Times New Roman"/>
          <w:sz w:val="24"/>
          <w:szCs w:val="24"/>
        </w:rPr>
        <w:t xml:space="preserve">In 1817 a new sovereign coin was introduced equal to 20 shillings or one pound. </w:t>
      </w:r>
      <w:r w:rsidR="00354AF2">
        <w:rPr>
          <w:rFonts w:ascii="Times New Roman" w:hAnsi="Times New Roman" w:cs="Times New Roman"/>
          <w:sz w:val="24"/>
          <w:szCs w:val="24"/>
        </w:rPr>
        <w:t xml:space="preserve">See “The History of the Gold Sovereign,” The Royal Mint: The Original Maker, accessed July 8, 2020, </w:t>
      </w:r>
      <w:hyperlink r:id="rId2" w:history="1">
        <w:r w:rsidR="00354AF2" w:rsidRPr="00354AF2">
          <w:rPr>
            <w:rStyle w:val="Hyperlink"/>
            <w:rFonts w:ascii="Times New Roman" w:hAnsi="Times New Roman" w:cs="Times New Roman"/>
            <w:sz w:val="24"/>
            <w:szCs w:val="24"/>
          </w:rPr>
          <w:t>https://www.royalmint.com/discover/sovereigns/history-of-the-gold-sovereign/</w:t>
        </w:r>
      </w:hyperlink>
      <w:r w:rsidR="0051245D" w:rsidRPr="00F46F0B">
        <w:rPr>
          <w:rFonts w:ascii="Times New Roman" w:hAnsi="Times New Roman" w:cs="Times New Roman"/>
          <w:sz w:val="24"/>
          <w:szCs w:val="24"/>
        </w:rPr>
        <w:t>.</w:t>
      </w:r>
      <w:r w:rsidR="00354AF2">
        <w:rPr>
          <w:rFonts w:ascii="Times New Roman" w:hAnsi="Times New Roman" w:cs="Times New Roman"/>
          <w:sz w:val="24"/>
          <w:szCs w:val="24"/>
        </w:rPr>
        <w:t xml:space="preserve"> </w:t>
      </w:r>
    </w:p>
  </w:endnote>
  <w:endnote w:id="14">
    <w:p w14:paraId="2E25C437" w14:textId="3597DDD4" w:rsidR="00601E72" w:rsidRPr="00C43FD3" w:rsidRDefault="00601E72" w:rsidP="000C79AF">
      <w:pPr>
        <w:spacing w:line="480" w:lineRule="auto"/>
        <w:rPr>
          <w:rFonts w:ascii="Times New Roman" w:hAnsi="Times New Roman" w:cs="Times New Roman"/>
          <w:sz w:val="24"/>
          <w:szCs w:val="24"/>
        </w:rPr>
      </w:pPr>
      <w:r w:rsidRPr="00F46F0B">
        <w:rPr>
          <w:rStyle w:val="EndnoteReference"/>
          <w:rFonts w:ascii="Times New Roman" w:hAnsi="Times New Roman" w:cs="Times New Roman"/>
          <w:sz w:val="24"/>
          <w:szCs w:val="24"/>
        </w:rPr>
        <w:endnoteRef/>
      </w:r>
      <w:r w:rsidR="00C046CC" w:rsidRPr="00F46F0B">
        <w:rPr>
          <w:rFonts w:ascii="Times New Roman" w:hAnsi="Times New Roman" w:cs="Times New Roman"/>
          <w:sz w:val="24"/>
          <w:szCs w:val="24"/>
        </w:rPr>
        <w:t xml:space="preserve"> T</w:t>
      </w:r>
      <w:r w:rsidRPr="00F46F0B">
        <w:rPr>
          <w:rFonts w:ascii="Times New Roman" w:hAnsi="Times New Roman" w:cs="Times New Roman"/>
          <w:sz w:val="24"/>
          <w:szCs w:val="24"/>
        </w:rPr>
        <w:t>he</w:t>
      </w:r>
      <w:r w:rsidR="0086050F" w:rsidRPr="00F46F0B">
        <w:rPr>
          <w:rFonts w:ascii="Times New Roman" w:hAnsi="Times New Roman" w:cs="Times New Roman"/>
          <w:sz w:val="24"/>
          <w:szCs w:val="24"/>
        </w:rPr>
        <w:t xml:space="preserve"> Bank of England </w:t>
      </w:r>
      <w:r w:rsidR="007E2F84" w:rsidRPr="00F46F0B">
        <w:rPr>
          <w:rFonts w:ascii="Times New Roman" w:hAnsi="Times New Roman" w:cs="Times New Roman"/>
          <w:sz w:val="24"/>
          <w:szCs w:val="24"/>
        </w:rPr>
        <w:t>began printing</w:t>
      </w:r>
      <w:r w:rsidR="0086050F" w:rsidRPr="00F46F0B">
        <w:rPr>
          <w:rFonts w:ascii="Times New Roman" w:hAnsi="Times New Roman" w:cs="Times New Roman"/>
          <w:sz w:val="24"/>
          <w:szCs w:val="24"/>
        </w:rPr>
        <w:t xml:space="preserve"> </w:t>
      </w:r>
      <w:r w:rsidR="00C046CC" w:rsidRPr="00F46F0B">
        <w:rPr>
          <w:rFonts w:ascii="Times New Roman" w:hAnsi="Times New Roman" w:cs="Times New Roman"/>
          <w:sz w:val="24"/>
          <w:szCs w:val="24"/>
        </w:rPr>
        <w:t xml:space="preserve">pound </w:t>
      </w:r>
      <w:r w:rsidRPr="00F46F0B">
        <w:rPr>
          <w:rFonts w:ascii="Times New Roman" w:hAnsi="Times New Roman" w:cs="Times New Roman"/>
          <w:sz w:val="24"/>
          <w:szCs w:val="24"/>
        </w:rPr>
        <w:t>note</w:t>
      </w:r>
      <w:r w:rsidR="0086050F" w:rsidRPr="00F46F0B">
        <w:rPr>
          <w:rFonts w:ascii="Times New Roman" w:hAnsi="Times New Roman" w:cs="Times New Roman"/>
          <w:sz w:val="24"/>
          <w:szCs w:val="24"/>
        </w:rPr>
        <w:t>s</w:t>
      </w:r>
      <w:r w:rsidR="00D16EF2" w:rsidRPr="00F46F0B">
        <w:rPr>
          <w:rFonts w:ascii="Times New Roman" w:hAnsi="Times New Roman" w:cs="Times New Roman"/>
          <w:sz w:val="24"/>
          <w:szCs w:val="24"/>
        </w:rPr>
        <w:t xml:space="preserve"> in the</w:t>
      </w:r>
      <w:r w:rsidR="00C046CC" w:rsidRPr="00F46F0B">
        <w:rPr>
          <w:rFonts w:ascii="Times New Roman" w:hAnsi="Times New Roman" w:cs="Times New Roman"/>
          <w:sz w:val="24"/>
          <w:szCs w:val="24"/>
        </w:rPr>
        <w:t xml:space="preserve"> </w:t>
      </w:r>
      <w:r w:rsidR="007E2F84" w:rsidRPr="00F46F0B">
        <w:rPr>
          <w:rFonts w:ascii="Times New Roman" w:hAnsi="Times New Roman" w:cs="Times New Roman"/>
          <w:sz w:val="24"/>
          <w:szCs w:val="24"/>
        </w:rPr>
        <w:t xml:space="preserve">late </w:t>
      </w:r>
      <w:r w:rsidR="00C046CC" w:rsidRPr="00F46F0B">
        <w:rPr>
          <w:rFonts w:ascii="Times New Roman" w:hAnsi="Times New Roman" w:cs="Times New Roman"/>
          <w:sz w:val="24"/>
          <w:szCs w:val="24"/>
        </w:rPr>
        <w:t>1600s</w:t>
      </w:r>
      <w:r w:rsidR="00041DB5" w:rsidRPr="00F46F0B">
        <w:rPr>
          <w:rFonts w:ascii="Times New Roman" w:hAnsi="Times New Roman" w:cs="Times New Roman"/>
          <w:sz w:val="24"/>
          <w:szCs w:val="24"/>
        </w:rPr>
        <w:t>, with values</w:t>
      </w:r>
      <w:r w:rsidR="00C046CC" w:rsidRPr="00F46F0B">
        <w:rPr>
          <w:rFonts w:ascii="Times New Roman" w:hAnsi="Times New Roman" w:cs="Times New Roman"/>
          <w:sz w:val="24"/>
          <w:szCs w:val="24"/>
        </w:rPr>
        <w:t xml:space="preserve"> derived from the Latin terms of </w:t>
      </w:r>
      <w:r w:rsidR="00C046CC" w:rsidRPr="00F46F0B">
        <w:rPr>
          <w:rFonts w:ascii="Times New Roman" w:hAnsi="Times New Roman" w:cs="Times New Roman"/>
          <w:i/>
          <w:sz w:val="24"/>
          <w:szCs w:val="24"/>
        </w:rPr>
        <w:t>libra</w:t>
      </w:r>
      <w:r w:rsidR="00C046CC" w:rsidRPr="00F46F0B">
        <w:rPr>
          <w:rFonts w:ascii="Times New Roman" w:hAnsi="Times New Roman" w:cs="Times New Roman"/>
          <w:sz w:val="24"/>
          <w:szCs w:val="24"/>
        </w:rPr>
        <w:t xml:space="preserve">, </w:t>
      </w:r>
      <w:r w:rsidR="00C046CC" w:rsidRPr="00F46F0B">
        <w:rPr>
          <w:rFonts w:ascii="Times New Roman" w:hAnsi="Times New Roman" w:cs="Times New Roman"/>
          <w:i/>
          <w:sz w:val="24"/>
          <w:szCs w:val="24"/>
        </w:rPr>
        <w:t>solidus</w:t>
      </w:r>
      <w:r w:rsidR="00C046CC" w:rsidRPr="00F46F0B">
        <w:rPr>
          <w:rFonts w:ascii="Times New Roman" w:hAnsi="Times New Roman" w:cs="Times New Roman"/>
          <w:sz w:val="24"/>
          <w:szCs w:val="24"/>
        </w:rPr>
        <w:t xml:space="preserve">, </w:t>
      </w:r>
      <w:r w:rsidR="00C046CC" w:rsidRPr="00F46F0B">
        <w:rPr>
          <w:rFonts w:ascii="Times New Roman" w:hAnsi="Times New Roman" w:cs="Times New Roman"/>
          <w:i/>
          <w:sz w:val="24"/>
          <w:szCs w:val="24"/>
        </w:rPr>
        <w:t>denarius</w:t>
      </w:r>
      <w:r w:rsidR="003F35AB" w:rsidRPr="00F46F0B">
        <w:rPr>
          <w:rFonts w:ascii="Times New Roman" w:hAnsi="Times New Roman" w:cs="Times New Roman"/>
          <w:sz w:val="24"/>
          <w:szCs w:val="24"/>
        </w:rPr>
        <w:t xml:space="preserve"> (</w:t>
      </w:r>
      <w:r w:rsidR="00041DB5" w:rsidRPr="00F46F0B">
        <w:rPr>
          <w:rFonts w:ascii="Times New Roman" w:hAnsi="Times New Roman" w:cs="Times New Roman"/>
          <w:sz w:val="24"/>
          <w:szCs w:val="24"/>
        </w:rPr>
        <w:t xml:space="preserve">for </w:t>
      </w:r>
      <w:r w:rsidR="003F35AB" w:rsidRPr="00F46F0B">
        <w:rPr>
          <w:rFonts w:ascii="Times New Roman" w:hAnsi="Times New Roman" w:cs="Times New Roman"/>
          <w:sz w:val="24"/>
          <w:szCs w:val="24"/>
        </w:rPr>
        <w:t>pound, shilling, penny/pence)</w:t>
      </w:r>
      <w:r w:rsidRPr="00F46F0B">
        <w:rPr>
          <w:rFonts w:ascii="Times New Roman" w:hAnsi="Times New Roman" w:cs="Times New Roman"/>
          <w:sz w:val="24"/>
          <w:szCs w:val="24"/>
        </w:rPr>
        <w:t>.</w:t>
      </w:r>
      <w:r w:rsidR="00972512" w:rsidRPr="00F46F0B">
        <w:rPr>
          <w:rFonts w:ascii="Times New Roman" w:hAnsi="Times New Roman" w:cs="Times New Roman"/>
          <w:sz w:val="24"/>
          <w:szCs w:val="24"/>
        </w:rPr>
        <w:t xml:space="preserve"> </w:t>
      </w:r>
      <w:r w:rsidR="0086050F" w:rsidRPr="00F46F0B">
        <w:rPr>
          <w:rFonts w:ascii="Times New Roman" w:hAnsi="Times New Roman" w:cs="Times New Roman"/>
          <w:sz w:val="24"/>
          <w:szCs w:val="24"/>
        </w:rPr>
        <w:t xml:space="preserve">See </w:t>
      </w:r>
      <w:r w:rsidR="00354AF2">
        <w:rPr>
          <w:rFonts w:ascii="Times New Roman" w:hAnsi="Times New Roman" w:cs="Times New Roman"/>
          <w:sz w:val="24"/>
          <w:szCs w:val="24"/>
        </w:rPr>
        <w:t xml:space="preserve">“Early Bank Notes,” Bank of England Museum, updated </w:t>
      </w:r>
      <w:r w:rsidR="000C79AF">
        <w:rPr>
          <w:rFonts w:ascii="Times New Roman" w:hAnsi="Times New Roman" w:cs="Times New Roman"/>
          <w:sz w:val="24"/>
          <w:szCs w:val="24"/>
        </w:rPr>
        <w:t>March 4, 2022</w:t>
      </w:r>
      <w:r w:rsidR="00354AF2">
        <w:rPr>
          <w:rFonts w:ascii="Times New Roman" w:hAnsi="Times New Roman" w:cs="Times New Roman"/>
          <w:sz w:val="24"/>
          <w:szCs w:val="24"/>
        </w:rPr>
        <w:t>,</w:t>
      </w:r>
      <w:r w:rsidR="00B756FA">
        <w:rPr>
          <w:rFonts w:ascii="Times New Roman" w:hAnsi="Times New Roman" w:cs="Times New Roman"/>
          <w:sz w:val="24"/>
          <w:szCs w:val="24"/>
        </w:rPr>
        <w:t xml:space="preserve"> </w:t>
      </w:r>
      <w:r w:rsidR="000C79AF" w:rsidRPr="000C79AF">
        <w:rPr>
          <w:rFonts w:ascii="Times New Roman" w:hAnsi="Times New Roman" w:cs="Times New Roman"/>
          <w:sz w:val="24"/>
          <w:szCs w:val="24"/>
        </w:rPr>
        <w:t>https://www.bankofengland.co.uk/museum/online-collections/banknotes/early-banknotes</w:t>
      </w:r>
      <w:r w:rsidR="000C79AF">
        <w:rPr>
          <w:rFonts w:ascii="Times New Roman" w:hAnsi="Times New Roman" w:cs="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633317"/>
      <w:docPartObj>
        <w:docPartGallery w:val="Page Numbers (Bottom of Page)"/>
        <w:docPartUnique/>
      </w:docPartObj>
    </w:sdtPr>
    <w:sdtEndPr>
      <w:rPr>
        <w:noProof/>
      </w:rPr>
    </w:sdtEndPr>
    <w:sdtContent>
      <w:p w14:paraId="27C1CD0A" w14:textId="77777777" w:rsidR="00F46F0B" w:rsidRDefault="00F46F0B">
        <w:pPr>
          <w:pStyle w:val="Footer"/>
          <w:jc w:val="right"/>
        </w:pPr>
        <w:r>
          <w:fldChar w:fldCharType="begin"/>
        </w:r>
        <w:r>
          <w:instrText xml:space="preserve"> PAGE   \* MERGEFORMAT </w:instrText>
        </w:r>
        <w:r>
          <w:fldChar w:fldCharType="separate"/>
        </w:r>
        <w:r w:rsidR="007E356C">
          <w:rPr>
            <w:noProof/>
          </w:rPr>
          <w:t>4</w:t>
        </w:r>
        <w:r>
          <w:rPr>
            <w:noProof/>
          </w:rPr>
          <w:fldChar w:fldCharType="end"/>
        </w:r>
      </w:p>
    </w:sdtContent>
  </w:sdt>
  <w:p w14:paraId="50E3B6E6" w14:textId="77777777" w:rsidR="00F46F0B" w:rsidRDefault="00F46F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105903"/>
      <w:docPartObj>
        <w:docPartGallery w:val="Page Numbers (Bottom of Page)"/>
        <w:docPartUnique/>
      </w:docPartObj>
    </w:sdtPr>
    <w:sdtEndPr>
      <w:rPr>
        <w:noProof/>
      </w:rPr>
    </w:sdtEndPr>
    <w:sdtContent>
      <w:p w14:paraId="6B26EB1D" w14:textId="77777777" w:rsidR="00F46F0B" w:rsidRDefault="00F46F0B">
        <w:pPr>
          <w:pStyle w:val="Footer"/>
          <w:jc w:val="right"/>
        </w:pPr>
        <w:r>
          <w:fldChar w:fldCharType="begin"/>
        </w:r>
        <w:r>
          <w:instrText xml:space="preserve"> PAGE   \* MERGEFORMAT </w:instrText>
        </w:r>
        <w:r>
          <w:fldChar w:fldCharType="separate"/>
        </w:r>
        <w:r w:rsidR="007E356C">
          <w:rPr>
            <w:noProof/>
          </w:rPr>
          <w:t>1</w:t>
        </w:r>
        <w:r>
          <w:rPr>
            <w:noProof/>
          </w:rPr>
          <w:fldChar w:fldCharType="end"/>
        </w:r>
      </w:p>
    </w:sdtContent>
  </w:sdt>
  <w:p w14:paraId="4F169558" w14:textId="77777777" w:rsidR="00F46F0B" w:rsidRDefault="00F46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AC4DB" w14:textId="77777777" w:rsidR="008961BE" w:rsidRDefault="008961BE" w:rsidP="00135316">
      <w:pPr>
        <w:spacing w:after="0" w:line="240" w:lineRule="auto"/>
      </w:pPr>
      <w:r>
        <w:separator/>
      </w:r>
    </w:p>
  </w:footnote>
  <w:footnote w:type="continuationSeparator" w:id="0">
    <w:p w14:paraId="0EFC8ACC" w14:textId="77777777" w:rsidR="008961BE" w:rsidRDefault="008961BE" w:rsidP="001353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04752"/>
    <w:multiLevelType w:val="hybridMultilevel"/>
    <w:tmpl w:val="58205CEC"/>
    <w:lvl w:ilvl="0" w:tplc="CA28F6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452EF"/>
    <w:multiLevelType w:val="hybridMultilevel"/>
    <w:tmpl w:val="58205CEC"/>
    <w:lvl w:ilvl="0" w:tplc="CA28F6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C5C22"/>
    <w:multiLevelType w:val="hybridMultilevel"/>
    <w:tmpl w:val="95068848"/>
    <w:lvl w:ilvl="0" w:tplc="D78247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E1E57"/>
    <w:multiLevelType w:val="hybridMultilevel"/>
    <w:tmpl w:val="9C3AD9A8"/>
    <w:lvl w:ilvl="0" w:tplc="8ED4C4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1C21EC"/>
    <w:multiLevelType w:val="hybridMultilevel"/>
    <w:tmpl w:val="46FC9CE4"/>
    <w:lvl w:ilvl="0" w:tplc="3CF634C8">
      <w:start w:val="8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48155631">
    <w:abstractNumId w:val="2"/>
  </w:num>
  <w:num w:numId="2" w16cid:durableId="1613049525">
    <w:abstractNumId w:val="3"/>
  </w:num>
  <w:num w:numId="3" w16cid:durableId="252859676">
    <w:abstractNumId w:val="0"/>
  </w:num>
  <w:num w:numId="4" w16cid:durableId="1912033163">
    <w:abstractNumId w:val="1"/>
  </w:num>
  <w:num w:numId="5" w16cid:durableId="157596968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y David">
    <w15:presenceInfo w15:providerId="Windows Live" w15:userId="108d538667a98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316"/>
    <w:rsid w:val="00022D59"/>
    <w:rsid w:val="000258A4"/>
    <w:rsid w:val="00027D70"/>
    <w:rsid w:val="00034623"/>
    <w:rsid w:val="000415B1"/>
    <w:rsid w:val="00041DB5"/>
    <w:rsid w:val="00042C98"/>
    <w:rsid w:val="000531D0"/>
    <w:rsid w:val="00053D04"/>
    <w:rsid w:val="00060750"/>
    <w:rsid w:val="00062D52"/>
    <w:rsid w:val="000641A3"/>
    <w:rsid w:val="00065803"/>
    <w:rsid w:val="00082AA9"/>
    <w:rsid w:val="00086BC7"/>
    <w:rsid w:val="00091D06"/>
    <w:rsid w:val="000B0B08"/>
    <w:rsid w:val="000B0C2B"/>
    <w:rsid w:val="000B2339"/>
    <w:rsid w:val="000B5B24"/>
    <w:rsid w:val="000C117D"/>
    <w:rsid w:val="000C1B00"/>
    <w:rsid w:val="000C488F"/>
    <w:rsid w:val="000C79AF"/>
    <w:rsid w:val="000D0759"/>
    <w:rsid w:val="000D3DCE"/>
    <w:rsid w:val="000E4B5D"/>
    <w:rsid w:val="000F196A"/>
    <w:rsid w:val="00106B96"/>
    <w:rsid w:val="00113E25"/>
    <w:rsid w:val="0011625E"/>
    <w:rsid w:val="00117C60"/>
    <w:rsid w:val="00126717"/>
    <w:rsid w:val="0012699E"/>
    <w:rsid w:val="001273F6"/>
    <w:rsid w:val="00135316"/>
    <w:rsid w:val="0013586C"/>
    <w:rsid w:val="001371BE"/>
    <w:rsid w:val="00140015"/>
    <w:rsid w:val="00153171"/>
    <w:rsid w:val="00153D7C"/>
    <w:rsid w:val="00164666"/>
    <w:rsid w:val="00171E08"/>
    <w:rsid w:val="001853FE"/>
    <w:rsid w:val="001867D9"/>
    <w:rsid w:val="00191B55"/>
    <w:rsid w:val="001A756D"/>
    <w:rsid w:val="001A7E2B"/>
    <w:rsid w:val="001B13A2"/>
    <w:rsid w:val="001B2567"/>
    <w:rsid w:val="001D1E6B"/>
    <w:rsid w:val="001D6BA9"/>
    <w:rsid w:val="001E482B"/>
    <w:rsid w:val="001F7912"/>
    <w:rsid w:val="0020138A"/>
    <w:rsid w:val="00201698"/>
    <w:rsid w:val="002033CE"/>
    <w:rsid w:val="00203905"/>
    <w:rsid w:val="00204A7D"/>
    <w:rsid w:val="0020776F"/>
    <w:rsid w:val="00210F42"/>
    <w:rsid w:val="00211577"/>
    <w:rsid w:val="002132A0"/>
    <w:rsid w:val="00220B77"/>
    <w:rsid w:val="00232FC3"/>
    <w:rsid w:val="002336DB"/>
    <w:rsid w:val="00245A33"/>
    <w:rsid w:val="00247762"/>
    <w:rsid w:val="002503AA"/>
    <w:rsid w:val="0025125C"/>
    <w:rsid w:val="0026649C"/>
    <w:rsid w:val="00267763"/>
    <w:rsid w:val="0027278F"/>
    <w:rsid w:val="00274D54"/>
    <w:rsid w:val="00277EC1"/>
    <w:rsid w:val="00283426"/>
    <w:rsid w:val="002875D7"/>
    <w:rsid w:val="00296556"/>
    <w:rsid w:val="002C033C"/>
    <w:rsid w:val="002D0717"/>
    <w:rsid w:val="002F15F6"/>
    <w:rsid w:val="002F651F"/>
    <w:rsid w:val="002F7A3C"/>
    <w:rsid w:val="00311733"/>
    <w:rsid w:val="00322136"/>
    <w:rsid w:val="00322588"/>
    <w:rsid w:val="00347394"/>
    <w:rsid w:val="00350FE0"/>
    <w:rsid w:val="0035280D"/>
    <w:rsid w:val="0035421C"/>
    <w:rsid w:val="00354AF2"/>
    <w:rsid w:val="0036170D"/>
    <w:rsid w:val="00362114"/>
    <w:rsid w:val="003660A9"/>
    <w:rsid w:val="00381748"/>
    <w:rsid w:val="00387D84"/>
    <w:rsid w:val="00391F45"/>
    <w:rsid w:val="00392D6C"/>
    <w:rsid w:val="00394F41"/>
    <w:rsid w:val="003A1C5E"/>
    <w:rsid w:val="003B6AA7"/>
    <w:rsid w:val="003C0992"/>
    <w:rsid w:val="003D116B"/>
    <w:rsid w:val="003E6F34"/>
    <w:rsid w:val="003F35AB"/>
    <w:rsid w:val="003F454C"/>
    <w:rsid w:val="003F6994"/>
    <w:rsid w:val="003F6CAD"/>
    <w:rsid w:val="00404EBF"/>
    <w:rsid w:val="004069FF"/>
    <w:rsid w:val="004228F0"/>
    <w:rsid w:val="0043153B"/>
    <w:rsid w:val="00435A03"/>
    <w:rsid w:val="0044485E"/>
    <w:rsid w:val="00450C45"/>
    <w:rsid w:val="004516F4"/>
    <w:rsid w:val="004522D5"/>
    <w:rsid w:val="0045289D"/>
    <w:rsid w:val="0045368F"/>
    <w:rsid w:val="00455E75"/>
    <w:rsid w:val="004564DE"/>
    <w:rsid w:val="00461CEE"/>
    <w:rsid w:val="004629D1"/>
    <w:rsid w:val="0046353C"/>
    <w:rsid w:val="00464510"/>
    <w:rsid w:val="00473FB4"/>
    <w:rsid w:val="004806D6"/>
    <w:rsid w:val="00490642"/>
    <w:rsid w:val="0049325F"/>
    <w:rsid w:val="0049568D"/>
    <w:rsid w:val="004A5FC7"/>
    <w:rsid w:val="004A7434"/>
    <w:rsid w:val="004B0DCC"/>
    <w:rsid w:val="004B36C3"/>
    <w:rsid w:val="004B4268"/>
    <w:rsid w:val="004B64B5"/>
    <w:rsid w:val="004B6D1B"/>
    <w:rsid w:val="004C36B7"/>
    <w:rsid w:val="004C50A3"/>
    <w:rsid w:val="004D2C5B"/>
    <w:rsid w:val="004D7BF6"/>
    <w:rsid w:val="004E2D81"/>
    <w:rsid w:val="004E6784"/>
    <w:rsid w:val="00503567"/>
    <w:rsid w:val="005054DD"/>
    <w:rsid w:val="00507D81"/>
    <w:rsid w:val="0051245D"/>
    <w:rsid w:val="005124CE"/>
    <w:rsid w:val="0051624B"/>
    <w:rsid w:val="00517FB4"/>
    <w:rsid w:val="005207BF"/>
    <w:rsid w:val="00521DDC"/>
    <w:rsid w:val="00525C87"/>
    <w:rsid w:val="005263BC"/>
    <w:rsid w:val="00530D8D"/>
    <w:rsid w:val="00530DDA"/>
    <w:rsid w:val="005341CF"/>
    <w:rsid w:val="005403BE"/>
    <w:rsid w:val="00540780"/>
    <w:rsid w:val="00542425"/>
    <w:rsid w:val="00544CC4"/>
    <w:rsid w:val="005528C6"/>
    <w:rsid w:val="005531CC"/>
    <w:rsid w:val="0055454D"/>
    <w:rsid w:val="00557131"/>
    <w:rsid w:val="00574546"/>
    <w:rsid w:val="00577A1A"/>
    <w:rsid w:val="00582719"/>
    <w:rsid w:val="00583A0B"/>
    <w:rsid w:val="005844B9"/>
    <w:rsid w:val="005908D3"/>
    <w:rsid w:val="00594E41"/>
    <w:rsid w:val="00596F80"/>
    <w:rsid w:val="005A4A0D"/>
    <w:rsid w:val="005B108C"/>
    <w:rsid w:val="005B62A5"/>
    <w:rsid w:val="005C0373"/>
    <w:rsid w:val="005C082F"/>
    <w:rsid w:val="005C0AF9"/>
    <w:rsid w:val="005C38C6"/>
    <w:rsid w:val="005C3DFD"/>
    <w:rsid w:val="005D12E4"/>
    <w:rsid w:val="005E7E2F"/>
    <w:rsid w:val="005F7A3D"/>
    <w:rsid w:val="005F7AAA"/>
    <w:rsid w:val="00601E72"/>
    <w:rsid w:val="006234AB"/>
    <w:rsid w:val="00636344"/>
    <w:rsid w:val="00642655"/>
    <w:rsid w:val="00643547"/>
    <w:rsid w:val="006441A9"/>
    <w:rsid w:val="006444AC"/>
    <w:rsid w:val="00650FFA"/>
    <w:rsid w:val="00656EFE"/>
    <w:rsid w:val="006666E6"/>
    <w:rsid w:val="00672F6D"/>
    <w:rsid w:val="00674F8A"/>
    <w:rsid w:val="0068015B"/>
    <w:rsid w:val="00683209"/>
    <w:rsid w:val="0068341F"/>
    <w:rsid w:val="00692F7D"/>
    <w:rsid w:val="00695D6F"/>
    <w:rsid w:val="006A706E"/>
    <w:rsid w:val="006B2FFF"/>
    <w:rsid w:val="006B47A4"/>
    <w:rsid w:val="006B5A8A"/>
    <w:rsid w:val="006B6D54"/>
    <w:rsid w:val="006B702F"/>
    <w:rsid w:val="006C1692"/>
    <w:rsid w:val="006C551F"/>
    <w:rsid w:val="006E2A4E"/>
    <w:rsid w:val="006F3DC6"/>
    <w:rsid w:val="00702004"/>
    <w:rsid w:val="00714E1F"/>
    <w:rsid w:val="00714E3A"/>
    <w:rsid w:val="0071551F"/>
    <w:rsid w:val="00723BF3"/>
    <w:rsid w:val="00723E18"/>
    <w:rsid w:val="00725E6D"/>
    <w:rsid w:val="00726C35"/>
    <w:rsid w:val="00733999"/>
    <w:rsid w:val="00743A68"/>
    <w:rsid w:val="0076465D"/>
    <w:rsid w:val="007718AD"/>
    <w:rsid w:val="007843A3"/>
    <w:rsid w:val="007870B6"/>
    <w:rsid w:val="007A03FB"/>
    <w:rsid w:val="007B56C2"/>
    <w:rsid w:val="007B596E"/>
    <w:rsid w:val="007C325B"/>
    <w:rsid w:val="007C4331"/>
    <w:rsid w:val="007D266A"/>
    <w:rsid w:val="007D6EF0"/>
    <w:rsid w:val="007E13A8"/>
    <w:rsid w:val="007E2F84"/>
    <w:rsid w:val="007E356C"/>
    <w:rsid w:val="00803048"/>
    <w:rsid w:val="00811D4A"/>
    <w:rsid w:val="008145FD"/>
    <w:rsid w:val="00815860"/>
    <w:rsid w:val="008249BA"/>
    <w:rsid w:val="00830BCE"/>
    <w:rsid w:val="00830E07"/>
    <w:rsid w:val="00834234"/>
    <w:rsid w:val="00835A3F"/>
    <w:rsid w:val="008366FE"/>
    <w:rsid w:val="00837DE1"/>
    <w:rsid w:val="00853E3D"/>
    <w:rsid w:val="008543B5"/>
    <w:rsid w:val="0086050F"/>
    <w:rsid w:val="00866E38"/>
    <w:rsid w:val="008700BC"/>
    <w:rsid w:val="00875305"/>
    <w:rsid w:val="00875533"/>
    <w:rsid w:val="00877ACC"/>
    <w:rsid w:val="008863C9"/>
    <w:rsid w:val="008869E9"/>
    <w:rsid w:val="00890038"/>
    <w:rsid w:val="00890CCD"/>
    <w:rsid w:val="008929FE"/>
    <w:rsid w:val="00892CBD"/>
    <w:rsid w:val="008961BE"/>
    <w:rsid w:val="00896C83"/>
    <w:rsid w:val="008A5633"/>
    <w:rsid w:val="008A6E06"/>
    <w:rsid w:val="008B201C"/>
    <w:rsid w:val="008B218F"/>
    <w:rsid w:val="008B5398"/>
    <w:rsid w:val="008B6FE5"/>
    <w:rsid w:val="008C57C5"/>
    <w:rsid w:val="008C668F"/>
    <w:rsid w:val="008E0CD4"/>
    <w:rsid w:val="008F6AA2"/>
    <w:rsid w:val="009035B5"/>
    <w:rsid w:val="0090431F"/>
    <w:rsid w:val="00915199"/>
    <w:rsid w:val="0092116B"/>
    <w:rsid w:val="0092665E"/>
    <w:rsid w:val="009314F3"/>
    <w:rsid w:val="0093290E"/>
    <w:rsid w:val="009339DC"/>
    <w:rsid w:val="00940351"/>
    <w:rsid w:val="0094142D"/>
    <w:rsid w:val="0094420A"/>
    <w:rsid w:val="00953100"/>
    <w:rsid w:val="00953B6A"/>
    <w:rsid w:val="00964096"/>
    <w:rsid w:val="00970C1B"/>
    <w:rsid w:val="009710A8"/>
    <w:rsid w:val="00972512"/>
    <w:rsid w:val="00974D5A"/>
    <w:rsid w:val="009862E4"/>
    <w:rsid w:val="00992F9F"/>
    <w:rsid w:val="009B20B1"/>
    <w:rsid w:val="009B4EDA"/>
    <w:rsid w:val="009B7A22"/>
    <w:rsid w:val="009C3A4E"/>
    <w:rsid w:val="009C5B81"/>
    <w:rsid w:val="009D13A7"/>
    <w:rsid w:val="009E0442"/>
    <w:rsid w:val="009E2C85"/>
    <w:rsid w:val="009F1A94"/>
    <w:rsid w:val="009F1F1B"/>
    <w:rsid w:val="00A0007A"/>
    <w:rsid w:val="00A07574"/>
    <w:rsid w:val="00A07715"/>
    <w:rsid w:val="00A106A9"/>
    <w:rsid w:val="00A168F5"/>
    <w:rsid w:val="00A23E02"/>
    <w:rsid w:val="00A27DD5"/>
    <w:rsid w:val="00A31193"/>
    <w:rsid w:val="00A35FF6"/>
    <w:rsid w:val="00A44F46"/>
    <w:rsid w:val="00A46B4E"/>
    <w:rsid w:val="00A517DE"/>
    <w:rsid w:val="00A637AC"/>
    <w:rsid w:val="00A65E4E"/>
    <w:rsid w:val="00A670B7"/>
    <w:rsid w:val="00A71951"/>
    <w:rsid w:val="00A749FC"/>
    <w:rsid w:val="00AA166E"/>
    <w:rsid w:val="00AA51E8"/>
    <w:rsid w:val="00AB095E"/>
    <w:rsid w:val="00AB4C3C"/>
    <w:rsid w:val="00AB538A"/>
    <w:rsid w:val="00AC02EF"/>
    <w:rsid w:val="00AC2D35"/>
    <w:rsid w:val="00AD2962"/>
    <w:rsid w:val="00AE4CA4"/>
    <w:rsid w:val="00B00AF9"/>
    <w:rsid w:val="00B00D97"/>
    <w:rsid w:val="00B02884"/>
    <w:rsid w:val="00B1674D"/>
    <w:rsid w:val="00B17CC7"/>
    <w:rsid w:val="00B24E69"/>
    <w:rsid w:val="00B3080C"/>
    <w:rsid w:val="00B50606"/>
    <w:rsid w:val="00B517FA"/>
    <w:rsid w:val="00B57D94"/>
    <w:rsid w:val="00B756FA"/>
    <w:rsid w:val="00B82C1C"/>
    <w:rsid w:val="00BB0441"/>
    <w:rsid w:val="00BC353D"/>
    <w:rsid w:val="00BC7054"/>
    <w:rsid w:val="00BD1C57"/>
    <w:rsid w:val="00BD36A0"/>
    <w:rsid w:val="00BE67CD"/>
    <w:rsid w:val="00BF4EA7"/>
    <w:rsid w:val="00BF5CD6"/>
    <w:rsid w:val="00BF7102"/>
    <w:rsid w:val="00C00305"/>
    <w:rsid w:val="00C02C99"/>
    <w:rsid w:val="00C046CC"/>
    <w:rsid w:val="00C0516C"/>
    <w:rsid w:val="00C07A00"/>
    <w:rsid w:val="00C2240B"/>
    <w:rsid w:val="00C240AD"/>
    <w:rsid w:val="00C2621C"/>
    <w:rsid w:val="00C26D2B"/>
    <w:rsid w:val="00C34B6E"/>
    <w:rsid w:val="00C3585E"/>
    <w:rsid w:val="00C365EE"/>
    <w:rsid w:val="00C3783F"/>
    <w:rsid w:val="00C43FD3"/>
    <w:rsid w:val="00C44B89"/>
    <w:rsid w:val="00C46D18"/>
    <w:rsid w:val="00C62B80"/>
    <w:rsid w:val="00C665DD"/>
    <w:rsid w:val="00C72403"/>
    <w:rsid w:val="00C7336E"/>
    <w:rsid w:val="00C7518C"/>
    <w:rsid w:val="00C76512"/>
    <w:rsid w:val="00C766E3"/>
    <w:rsid w:val="00C76BFE"/>
    <w:rsid w:val="00C9357D"/>
    <w:rsid w:val="00C95C79"/>
    <w:rsid w:val="00CA30BA"/>
    <w:rsid w:val="00CA3D80"/>
    <w:rsid w:val="00CB137E"/>
    <w:rsid w:val="00CC77E0"/>
    <w:rsid w:val="00CE7BFB"/>
    <w:rsid w:val="00CE7E9A"/>
    <w:rsid w:val="00D015F0"/>
    <w:rsid w:val="00D06908"/>
    <w:rsid w:val="00D07FB8"/>
    <w:rsid w:val="00D10694"/>
    <w:rsid w:val="00D16D17"/>
    <w:rsid w:val="00D16EF2"/>
    <w:rsid w:val="00D17D9D"/>
    <w:rsid w:val="00D36D59"/>
    <w:rsid w:val="00D43CE6"/>
    <w:rsid w:val="00D4622B"/>
    <w:rsid w:val="00D57060"/>
    <w:rsid w:val="00D57819"/>
    <w:rsid w:val="00D741E7"/>
    <w:rsid w:val="00D74B63"/>
    <w:rsid w:val="00D83687"/>
    <w:rsid w:val="00D85A8A"/>
    <w:rsid w:val="00D90145"/>
    <w:rsid w:val="00D945AC"/>
    <w:rsid w:val="00D955F4"/>
    <w:rsid w:val="00DA06BC"/>
    <w:rsid w:val="00DA3738"/>
    <w:rsid w:val="00DB0BF9"/>
    <w:rsid w:val="00DB3F05"/>
    <w:rsid w:val="00DB5DC9"/>
    <w:rsid w:val="00E02147"/>
    <w:rsid w:val="00E06A61"/>
    <w:rsid w:val="00E120F3"/>
    <w:rsid w:val="00E162DA"/>
    <w:rsid w:val="00E20F80"/>
    <w:rsid w:val="00E253BE"/>
    <w:rsid w:val="00E36494"/>
    <w:rsid w:val="00E4416F"/>
    <w:rsid w:val="00E453CF"/>
    <w:rsid w:val="00E46448"/>
    <w:rsid w:val="00E52712"/>
    <w:rsid w:val="00E531B6"/>
    <w:rsid w:val="00E62413"/>
    <w:rsid w:val="00E7241E"/>
    <w:rsid w:val="00E76600"/>
    <w:rsid w:val="00E94AAC"/>
    <w:rsid w:val="00E973FA"/>
    <w:rsid w:val="00EA11D8"/>
    <w:rsid w:val="00EA5C57"/>
    <w:rsid w:val="00EA63FD"/>
    <w:rsid w:val="00EB3C02"/>
    <w:rsid w:val="00EB5B7F"/>
    <w:rsid w:val="00EB78EE"/>
    <w:rsid w:val="00EC7D42"/>
    <w:rsid w:val="00ED0E0D"/>
    <w:rsid w:val="00EE499A"/>
    <w:rsid w:val="00EE5431"/>
    <w:rsid w:val="00EF2EFB"/>
    <w:rsid w:val="00EF7A33"/>
    <w:rsid w:val="00F02991"/>
    <w:rsid w:val="00F137EE"/>
    <w:rsid w:val="00F20411"/>
    <w:rsid w:val="00F361FE"/>
    <w:rsid w:val="00F43029"/>
    <w:rsid w:val="00F46F0B"/>
    <w:rsid w:val="00F51B0A"/>
    <w:rsid w:val="00F53828"/>
    <w:rsid w:val="00F54766"/>
    <w:rsid w:val="00F60BC4"/>
    <w:rsid w:val="00F70D4A"/>
    <w:rsid w:val="00F812FD"/>
    <w:rsid w:val="00F84230"/>
    <w:rsid w:val="00F90390"/>
    <w:rsid w:val="00F94D50"/>
    <w:rsid w:val="00FA335A"/>
    <w:rsid w:val="00FA5B54"/>
    <w:rsid w:val="00FB0CE9"/>
    <w:rsid w:val="00FB5646"/>
    <w:rsid w:val="00FB5DAE"/>
    <w:rsid w:val="00FB633A"/>
    <w:rsid w:val="00FB6A4D"/>
    <w:rsid w:val="00FC146D"/>
    <w:rsid w:val="00FC4D63"/>
    <w:rsid w:val="00FC6510"/>
    <w:rsid w:val="00FD647C"/>
    <w:rsid w:val="00FF0557"/>
    <w:rsid w:val="00FF5F07"/>
    <w:rsid w:val="00FF634E"/>
    <w:rsid w:val="00FF6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226F9"/>
  <w15:chartTrackingRefBased/>
  <w15:docId w15:val="{019A7BA1-6430-41F0-B09A-C5349474A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55E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5E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316"/>
  </w:style>
  <w:style w:type="paragraph" w:styleId="Footer">
    <w:name w:val="footer"/>
    <w:basedOn w:val="Normal"/>
    <w:link w:val="FooterChar"/>
    <w:uiPriority w:val="99"/>
    <w:unhideWhenUsed/>
    <w:rsid w:val="00135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316"/>
  </w:style>
  <w:style w:type="paragraph" w:styleId="EndnoteText">
    <w:name w:val="endnote text"/>
    <w:basedOn w:val="Normal"/>
    <w:link w:val="EndnoteTextChar"/>
    <w:uiPriority w:val="99"/>
    <w:unhideWhenUsed/>
    <w:rsid w:val="00135316"/>
    <w:pPr>
      <w:spacing w:after="0" w:line="240" w:lineRule="auto"/>
    </w:pPr>
    <w:rPr>
      <w:sz w:val="20"/>
      <w:szCs w:val="20"/>
    </w:rPr>
  </w:style>
  <w:style w:type="character" w:customStyle="1" w:styleId="EndnoteTextChar">
    <w:name w:val="Endnote Text Char"/>
    <w:basedOn w:val="DefaultParagraphFont"/>
    <w:link w:val="EndnoteText"/>
    <w:uiPriority w:val="99"/>
    <w:rsid w:val="00135316"/>
    <w:rPr>
      <w:sz w:val="20"/>
      <w:szCs w:val="20"/>
    </w:rPr>
  </w:style>
  <w:style w:type="character" w:styleId="EndnoteReference">
    <w:name w:val="endnote reference"/>
    <w:basedOn w:val="DefaultParagraphFont"/>
    <w:uiPriority w:val="99"/>
    <w:semiHidden/>
    <w:unhideWhenUsed/>
    <w:rsid w:val="00E52712"/>
    <w:rPr>
      <w:vertAlign w:val="superscript"/>
    </w:rPr>
  </w:style>
  <w:style w:type="paragraph" w:styleId="ListParagraph">
    <w:name w:val="List Paragraph"/>
    <w:basedOn w:val="Normal"/>
    <w:uiPriority w:val="34"/>
    <w:qFormat/>
    <w:rsid w:val="004E2D81"/>
    <w:pPr>
      <w:ind w:left="720"/>
      <w:contextualSpacing/>
    </w:pPr>
  </w:style>
  <w:style w:type="character" w:styleId="Hyperlink">
    <w:name w:val="Hyperlink"/>
    <w:basedOn w:val="DefaultParagraphFont"/>
    <w:uiPriority w:val="99"/>
    <w:unhideWhenUsed/>
    <w:rsid w:val="00972512"/>
    <w:rPr>
      <w:color w:val="0563C1" w:themeColor="hyperlink"/>
      <w:u w:val="single"/>
    </w:rPr>
  </w:style>
  <w:style w:type="character" w:styleId="UnresolvedMention">
    <w:name w:val="Unresolved Mention"/>
    <w:basedOn w:val="DefaultParagraphFont"/>
    <w:uiPriority w:val="99"/>
    <w:semiHidden/>
    <w:unhideWhenUsed/>
    <w:rsid w:val="007870B6"/>
    <w:rPr>
      <w:color w:val="605E5C"/>
      <w:shd w:val="clear" w:color="auto" w:fill="E1DFDD"/>
    </w:rPr>
  </w:style>
  <w:style w:type="paragraph" w:styleId="Revision">
    <w:name w:val="Revision"/>
    <w:hidden/>
    <w:uiPriority w:val="99"/>
    <w:semiHidden/>
    <w:rsid w:val="00022D59"/>
    <w:pPr>
      <w:spacing w:after="0" w:line="240" w:lineRule="auto"/>
    </w:pPr>
  </w:style>
  <w:style w:type="character" w:styleId="CommentReference">
    <w:name w:val="annotation reference"/>
    <w:basedOn w:val="DefaultParagraphFont"/>
    <w:uiPriority w:val="99"/>
    <w:semiHidden/>
    <w:unhideWhenUsed/>
    <w:rsid w:val="00022D59"/>
    <w:rPr>
      <w:sz w:val="16"/>
      <w:szCs w:val="16"/>
    </w:rPr>
  </w:style>
  <w:style w:type="paragraph" w:styleId="CommentText">
    <w:name w:val="annotation text"/>
    <w:basedOn w:val="Normal"/>
    <w:link w:val="CommentTextChar"/>
    <w:uiPriority w:val="99"/>
    <w:semiHidden/>
    <w:unhideWhenUsed/>
    <w:rsid w:val="00022D59"/>
    <w:pPr>
      <w:spacing w:line="240" w:lineRule="auto"/>
    </w:pPr>
    <w:rPr>
      <w:sz w:val="20"/>
      <w:szCs w:val="20"/>
    </w:rPr>
  </w:style>
  <w:style w:type="character" w:customStyle="1" w:styleId="CommentTextChar">
    <w:name w:val="Comment Text Char"/>
    <w:basedOn w:val="DefaultParagraphFont"/>
    <w:link w:val="CommentText"/>
    <w:uiPriority w:val="99"/>
    <w:semiHidden/>
    <w:rsid w:val="00022D59"/>
    <w:rPr>
      <w:sz w:val="20"/>
      <w:szCs w:val="20"/>
    </w:rPr>
  </w:style>
  <w:style w:type="paragraph" w:styleId="CommentSubject">
    <w:name w:val="annotation subject"/>
    <w:basedOn w:val="CommentText"/>
    <w:next w:val="CommentText"/>
    <w:link w:val="CommentSubjectChar"/>
    <w:uiPriority w:val="99"/>
    <w:semiHidden/>
    <w:unhideWhenUsed/>
    <w:rsid w:val="00022D59"/>
    <w:rPr>
      <w:b/>
      <w:bCs/>
    </w:rPr>
  </w:style>
  <w:style w:type="character" w:customStyle="1" w:styleId="CommentSubjectChar">
    <w:name w:val="Comment Subject Char"/>
    <w:basedOn w:val="CommentTextChar"/>
    <w:link w:val="CommentSubject"/>
    <w:uiPriority w:val="99"/>
    <w:semiHidden/>
    <w:rsid w:val="00022D59"/>
    <w:rPr>
      <w:b/>
      <w:bCs/>
      <w:sz w:val="20"/>
      <w:szCs w:val="20"/>
    </w:rPr>
  </w:style>
  <w:style w:type="character" w:styleId="FollowedHyperlink">
    <w:name w:val="FollowedHyperlink"/>
    <w:basedOn w:val="DefaultParagraphFont"/>
    <w:uiPriority w:val="99"/>
    <w:semiHidden/>
    <w:unhideWhenUsed/>
    <w:rsid w:val="00915199"/>
    <w:rPr>
      <w:color w:val="954F72" w:themeColor="followedHyperlink"/>
      <w:u w:val="single"/>
    </w:rPr>
  </w:style>
  <w:style w:type="character" w:customStyle="1" w:styleId="Heading2Char">
    <w:name w:val="Heading 2 Char"/>
    <w:basedOn w:val="DefaultParagraphFont"/>
    <w:link w:val="Heading2"/>
    <w:uiPriority w:val="9"/>
    <w:rsid w:val="00455E7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55E7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7116">
      <w:bodyDiv w:val="1"/>
      <w:marLeft w:val="0"/>
      <w:marRight w:val="0"/>
      <w:marTop w:val="0"/>
      <w:marBottom w:val="0"/>
      <w:divBdr>
        <w:top w:val="none" w:sz="0" w:space="0" w:color="auto"/>
        <w:left w:val="none" w:sz="0" w:space="0" w:color="auto"/>
        <w:bottom w:val="none" w:sz="0" w:space="0" w:color="auto"/>
        <w:right w:val="none" w:sz="0" w:space="0" w:color="auto"/>
      </w:divBdr>
    </w:div>
    <w:div w:id="188686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endnotes.xml.rels><?xml version="1.0" encoding="UTF-8" standalone="yes"?>
<Relationships xmlns="http://schemas.openxmlformats.org/package/2006/relationships"><Relationship Id="rId2" Type="http://schemas.openxmlformats.org/officeDocument/2006/relationships/hyperlink" Target="https://www.royalmint.com/discover/sovereigns/history-of-the-gold-sovereign/" TargetMode="External"/><Relationship Id="rId1" Type="http://schemas.openxmlformats.org/officeDocument/2006/relationships/hyperlink" Target="http://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FE2BF-A97E-4CD0-852C-DF7581CED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The J. Paul Getty Trust</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Charissa Bremer-David</dc:creator>
  <cp:keywords/>
  <dc:description/>
  <cp:lastModifiedBy>Ruth Lane</cp:lastModifiedBy>
  <cp:revision>3</cp:revision>
  <cp:lastPrinted>2022-02-02T13:32:00Z</cp:lastPrinted>
  <dcterms:created xsi:type="dcterms:W3CDTF">2022-04-30T17:52:00Z</dcterms:created>
  <dcterms:modified xsi:type="dcterms:W3CDTF">2022-05-12T19:22:00Z</dcterms:modified>
</cp:coreProperties>
</file>